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Funkcie kožnej sústavy:</w:t>
      </w:r>
    </w:p>
    <w:p w:rsidR="00AC5B00" w:rsidRPr="002B3A21" w:rsidRDefault="00AC5B00" w:rsidP="008B4086">
      <w:pPr>
        <w:numPr>
          <w:ilvl w:val="0"/>
          <w:numId w:val="1"/>
        </w:numPr>
        <w:shd w:val="clear" w:color="auto" w:fill="FFFFFF"/>
        <w:spacing w:after="0" w:line="240" w:lineRule="auto"/>
        <w:ind w:left="0"/>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zabraňuje prenikaniu cudzorodých látok, mikroorganizmov do tela,</w:t>
      </w:r>
    </w:p>
    <w:p w:rsidR="00AC5B00" w:rsidRPr="002B3A21" w:rsidRDefault="00AC5B00" w:rsidP="008B4086">
      <w:pPr>
        <w:numPr>
          <w:ilvl w:val="0"/>
          <w:numId w:val="1"/>
        </w:numPr>
        <w:shd w:val="clear" w:color="auto" w:fill="FFFFFF"/>
        <w:spacing w:after="0" w:line="240" w:lineRule="auto"/>
        <w:ind w:left="0"/>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chráni telo pred mechanickým a chemickým poškodením, nakoľko je pevná a pružná,</w:t>
      </w:r>
    </w:p>
    <w:p w:rsidR="00AC5B00" w:rsidRPr="002B3A21" w:rsidRDefault="00AC5B00" w:rsidP="008B4086">
      <w:pPr>
        <w:numPr>
          <w:ilvl w:val="0"/>
          <w:numId w:val="1"/>
        </w:numPr>
        <w:shd w:val="clear" w:color="auto" w:fill="FFFFFF"/>
        <w:spacing w:after="0" w:line="240" w:lineRule="auto"/>
        <w:ind w:left="0"/>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chráni organizmus pred účinkami UV- žiarenia,</w:t>
      </w:r>
    </w:p>
    <w:p w:rsidR="00AC5B00" w:rsidRPr="002B3A21" w:rsidRDefault="00AC5B00" w:rsidP="008B4086">
      <w:pPr>
        <w:numPr>
          <w:ilvl w:val="0"/>
          <w:numId w:val="1"/>
        </w:numPr>
        <w:shd w:val="clear" w:color="auto" w:fill="FFFFFF"/>
        <w:spacing w:after="0" w:line="240" w:lineRule="auto"/>
        <w:ind w:left="0"/>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pomáha udržiavať stálu telesnú teplotu, je dôležitým orgánom termoregulácie, tvorbou potu a jeho odparovaním z povrchu tela sa organizmus ochladzuje,</w:t>
      </w:r>
    </w:p>
    <w:p w:rsidR="00AC5B00" w:rsidRPr="002B3A21" w:rsidRDefault="00AC5B00" w:rsidP="008B4086">
      <w:pPr>
        <w:numPr>
          <w:ilvl w:val="0"/>
          <w:numId w:val="1"/>
        </w:numPr>
        <w:shd w:val="clear" w:color="auto" w:fill="FFFFFF"/>
        <w:spacing w:after="0" w:line="240" w:lineRule="auto"/>
        <w:ind w:left="0"/>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podieľa sa na procese vylučovania, na odstraňovaní odpadových látok,</w:t>
      </w:r>
    </w:p>
    <w:p w:rsidR="00AC5B00" w:rsidRPr="002B3A21" w:rsidRDefault="00AC5B00" w:rsidP="008B4086">
      <w:pPr>
        <w:numPr>
          <w:ilvl w:val="0"/>
          <w:numId w:val="1"/>
        </w:numPr>
        <w:shd w:val="clear" w:color="auto" w:fill="FFFFFF"/>
        <w:spacing w:after="0" w:line="240" w:lineRule="auto"/>
        <w:ind w:left="0"/>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je dôležitým zásobným orgánom, v spodnej vrstve kože sa ukladajú tukové zásoby, ako aj vitamíny rozpustné v tukoch (A, D, E, K),</w:t>
      </w:r>
    </w:p>
    <w:p w:rsidR="00AC5B00" w:rsidRPr="002B3A21" w:rsidRDefault="00AC5B00" w:rsidP="008B4086">
      <w:pPr>
        <w:numPr>
          <w:ilvl w:val="0"/>
          <w:numId w:val="1"/>
        </w:numPr>
        <w:shd w:val="clear" w:color="auto" w:fill="FFFFFF"/>
        <w:spacing w:after="0" w:line="240" w:lineRule="auto"/>
        <w:ind w:left="0"/>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sú v nej umiestnené mnohé nervové receptory.</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KOŽA</w:t>
      </w:r>
      <w:r w:rsidRPr="002B3A21">
        <w:rPr>
          <w:rFonts w:ascii="Times New Roman" w:eastAsia="Times New Roman" w:hAnsi="Times New Roman" w:cs="Times New Roman"/>
          <w:lang w:eastAsia="sk-SK"/>
        </w:rPr>
        <w:t xml:space="preserve"> (</w:t>
      </w:r>
      <w:r w:rsidRPr="002B3A21">
        <w:rPr>
          <w:rFonts w:ascii="Times New Roman" w:eastAsia="Times New Roman" w:hAnsi="Times New Roman" w:cs="Times New Roman"/>
          <w:i/>
          <w:iCs/>
          <w:lang w:eastAsia="sk-SK"/>
        </w:rPr>
        <w:t>cutis, derma</w:t>
      </w:r>
      <w:r w:rsidRPr="002B3A21">
        <w:rPr>
          <w:rFonts w:ascii="Times New Roman" w:eastAsia="Times New Roman" w:hAnsi="Times New Roman" w:cs="Times New Roman"/>
          <w:lang w:eastAsia="sk-SK"/>
        </w:rPr>
        <w:t>)</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Plošne je najväčším orgánom ľudského tela, zaberá asi 12 % hmotnosti tela. Pokrýva povrch tela a vytvára hranicu medzi vonkajším a vnútorným prostredím organizmu. </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Koža má 3 vrstvy- pokožka, zamša a podkožné väzivo</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Pokožka</w:t>
      </w:r>
      <w:r w:rsidRPr="002B3A21">
        <w:rPr>
          <w:rFonts w:ascii="Times New Roman" w:eastAsia="Times New Roman" w:hAnsi="Times New Roman" w:cs="Times New Roman"/>
          <w:lang w:eastAsia="sk-SK"/>
        </w:rPr>
        <w:t xml:space="preserve"> (</w:t>
      </w:r>
      <w:r w:rsidRPr="002B3A21">
        <w:rPr>
          <w:rFonts w:ascii="Times New Roman" w:eastAsia="Times New Roman" w:hAnsi="Times New Roman" w:cs="Times New Roman"/>
          <w:i/>
          <w:iCs/>
          <w:lang w:eastAsia="sk-SK"/>
        </w:rPr>
        <w:t>epidermis</w:t>
      </w:r>
      <w:r w:rsidRPr="002B3A21">
        <w:rPr>
          <w:rFonts w:ascii="Times New Roman" w:eastAsia="Times New Roman" w:hAnsi="Times New Roman" w:cs="Times New Roman"/>
          <w:lang w:eastAsia="sk-SK"/>
        </w:rPr>
        <w:t>)</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Nachádza sa na povrchu celého tela, je jeho ochranným obalom. Pokožka je asi 1 mm hrubá vrstva. Najhrubšia je na chodidlách a na dlaniach, najtenšia na očných mihalniciach. Pokožku tvorí:</w:t>
      </w:r>
    </w:p>
    <w:p w:rsidR="00AC5B00" w:rsidRPr="002B3A21" w:rsidRDefault="00AC5B00" w:rsidP="008B4086">
      <w:pPr>
        <w:numPr>
          <w:ilvl w:val="0"/>
          <w:numId w:val="2"/>
        </w:num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u w:val="single"/>
          <w:lang w:eastAsia="sk-SK"/>
        </w:rPr>
        <w:t>zárodková vrstva</w:t>
      </w:r>
      <w:r w:rsidRPr="002B3A21">
        <w:rPr>
          <w:rFonts w:ascii="Times New Roman" w:eastAsia="Times New Roman" w:hAnsi="Times New Roman" w:cs="Times New Roman"/>
          <w:lang w:eastAsia="sk-SK"/>
        </w:rPr>
        <w:t xml:space="preserve"> (spodná)- je tvorená stále sa deliacimi bunkami, ktoré obsahujú </w:t>
      </w:r>
      <w:r w:rsidRPr="002B3A21">
        <w:rPr>
          <w:rFonts w:ascii="Times New Roman" w:eastAsia="Times New Roman" w:hAnsi="Times New Roman" w:cs="Times New Roman"/>
          <w:b/>
          <w:bCs/>
          <w:lang w:eastAsia="sk-SK"/>
        </w:rPr>
        <w:t xml:space="preserve">melanín </w:t>
      </w:r>
      <w:r w:rsidRPr="002B3A21">
        <w:rPr>
          <w:rFonts w:ascii="Times New Roman" w:eastAsia="Times New Roman" w:hAnsi="Times New Roman" w:cs="Times New Roman"/>
          <w:lang w:eastAsia="sk-SK"/>
        </w:rPr>
        <w:t>(kožný pigment pohlcujúci ultrafialové žiarenie dopadajúce na povrch tela, ktorý zabraňuje poškodeniu hlbšie uložených buniek). Melanín je príčinou rozdielov vo farbe pokožky, sfarbenie závisí od množstva tohto pigmentu a hĺbky jeho uloženia. Do pokožky nezasahujú krvné cievy ani nervové vlákna.</w:t>
      </w:r>
    </w:p>
    <w:p w:rsidR="00AC5B00" w:rsidRPr="002B3A21" w:rsidRDefault="00AC5B00" w:rsidP="008B4086">
      <w:pPr>
        <w:numPr>
          <w:ilvl w:val="0"/>
          <w:numId w:val="2"/>
        </w:num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u w:val="single"/>
          <w:lang w:eastAsia="sk-SK"/>
        </w:rPr>
        <w:t>zrohovatená vrstva</w:t>
      </w:r>
      <w:r w:rsidRPr="002B3A21">
        <w:rPr>
          <w:rFonts w:ascii="Times New Roman" w:eastAsia="Times New Roman" w:hAnsi="Times New Roman" w:cs="Times New Roman"/>
          <w:lang w:eastAsia="sk-SK"/>
        </w:rPr>
        <w:t xml:space="preserve"> (povrchová)- vrchné vrstvy buniek rohovatejú, odumierajú a odlupujú sa. Staršie bunky sú na povrch vytláčané neustále sa deliacimi bunkami v spodnej vrstve pokožky. Povrchové bunky pokožky obsahujú bielkovinu </w:t>
      </w:r>
      <w:r w:rsidRPr="002B3A21">
        <w:rPr>
          <w:rFonts w:ascii="Times New Roman" w:eastAsia="Times New Roman" w:hAnsi="Times New Roman" w:cs="Times New Roman"/>
          <w:b/>
          <w:bCs/>
          <w:lang w:eastAsia="sk-SK"/>
        </w:rPr>
        <w:t>keratín</w:t>
      </w:r>
      <w:r w:rsidRPr="002B3A21">
        <w:rPr>
          <w:rFonts w:ascii="Times New Roman" w:eastAsia="Times New Roman" w:hAnsi="Times New Roman" w:cs="Times New Roman"/>
          <w:lang w:eastAsia="sk-SK"/>
        </w:rPr>
        <w:t xml:space="preserve">, ktorý je vo vode nerozpustný, a preto aj bunky, ktoré ho obsahujú neprepúšťajú vodu, čo je pozitívna vlastnosť, nakoľko by bunky pri pobyte vo vode vodu osmoticky nasávali. </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Zamša</w:t>
      </w:r>
      <w:r w:rsidRPr="002B3A21">
        <w:rPr>
          <w:rFonts w:ascii="Times New Roman" w:eastAsia="Times New Roman" w:hAnsi="Times New Roman" w:cs="Times New Roman"/>
          <w:lang w:eastAsia="sk-SK"/>
        </w:rPr>
        <w:t xml:space="preserve"> (</w:t>
      </w:r>
      <w:r w:rsidRPr="002B3A21">
        <w:rPr>
          <w:rFonts w:ascii="Times New Roman" w:eastAsia="Times New Roman" w:hAnsi="Times New Roman" w:cs="Times New Roman"/>
          <w:i/>
          <w:iCs/>
          <w:lang w:eastAsia="sk-SK"/>
        </w:rPr>
        <w:t>corium</w:t>
      </w:r>
      <w:r w:rsidRPr="002B3A21">
        <w:rPr>
          <w:rFonts w:ascii="Times New Roman" w:eastAsia="Times New Roman" w:hAnsi="Times New Roman" w:cs="Times New Roman"/>
          <w:lang w:eastAsia="sk-SK"/>
        </w:rPr>
        <w:t>)</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Je pružná a pevná väzivová časť umiestnená pod pokožkou. Sú v nej uložené krvné a lymfatické cievy, nervy, korene vlasov a chlpov, potné a mazové žľazy, nervové zakončenia, kožné receptory a tukové bunky. Výbežky zamše vytvárajú tzv. </w:t>
      </w:r>
      <w:r w:rsidRPr="002B3A21">
        <w:rPr>
          <w:rFonts w:ascii="Times New Roman" w:eastAsia="Times New Roman" w:hAnsi="Times New Roman" w:cs="Times New Roman"/>
          <w:i/>
          <w:iCs/>
          <w:lang w:eastAsia="sk-SK"/>
        </w:rPr>
        <w:t>papilárne línie</w:t>
      </w:r>
      <w:r w:rsidRPr="002B3A21">
        <w:rPr>
          <w:rFonts w:ascii="Times New Roman" w:eastAsia="Times New Roman" w:hAnsi="Times New Roman" w:cs="Times New Roman"/>
          <w:lang w:eastAsia="sk-SK"/>
        </w:rPr>
        <w:t>, ktoré sú špecifické pre každého jedinca. Tieto línie nachádzajúce sa na niektorých miestach tela (dlane, brušká prstov, chodidlá) sa využívajú v daktyloskopii.</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Podkožné väzivo</w:t>
      </w:r>
      <w:r w:rsidRPr="002B3A21">
        <w:rPr>
          <w:rFonts w:ascii="Times New Roman" w:eastAsia="Times New Roman" w:hAnsi="Times New Roman" w:cs="Times New Roman"/>
          <w:lang w:eastAsia="sk-SK"/>
        </w:rPr>
        <w:t xml:space="preserve"> (</w:t>
      </w:r>
      <w:r w:rsidRPr="002B3A21">
        <w:rPr>
          <w:rFonts w:ascii="Times New Roman" w:eastAsia="Times New Roman" w:hAnsi="Times New Roman" w:cs="Times New Roman"/>
          <w:i/>
          <w:iCs/>
          <w:lang w:eastAsia="sk-SK"/>
        </w:rPr>
        <w:t>tela subcutanea</w:t>
      </w:r>
      <w:r w:rsidRPr="002B3A21">
        <w:rPr>
          <w:rFonts w:ascii="Times New Roman" w:eastAsia="Times New Roman" w:hAnsi="Times New Roman" w:cs="Times New Roman"/>
          <w:lang w:eastAsia="sk-SK"/>
        </w:rPr>
        <w:t>) je tvorené z väzivových buniek, medzi ktorými je sieť kolagénových a elastínových vlákien. V bunkách väziva sa ukladá zásobný tuk, od jeho množstva závisí hrúbka tejto vrstvy kože. Úlohou podkožného väziva je chrániť svalstvo, kosti a orgány pred nárazmi a je aj zdrojom energie.</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p>
    <w:p w:rsidR="00AC5B00" w:rsidRPr="002B3A21" w:rsidRDefault="00AC5B00" w:rsidP="008B4086">
      <w:pPr>
        <w:numPr>
          <w:ilvl w:val="0"/>
          <w:numId w:val="3"/>
        </w:numPr>
        <w:shd w:val="clear" w:color="auto" w:fill="FFFFFF"/>
        <w:spacing w:after="0" w:line="240" w:lineRule="auto"/>
        <w:ind w:left="0"/>
        <w:rPr>
          <w:rFonts w:ascii="Times New Roman" w:eastAsia="Times New Roman" w:hAnsi="Times New Roman" w:cs="Times New Roman"/>
          <w:lang w:eastAsia="sk-SK"/>
        </w:rPr>
      </w:pPr>
      <w:r w:rsidRPr="002B3A21">
        <w:rPr>
          <w:rFonts w:ascii="Times New Roman" w:eastAsia="Times New Roman" w:hAnsi="Times New Roman" w:cs="Times New Roman"/>
          <w:u w:val="single"/>
          <w:lang w:eastAsia="sk-SK"/>
        </w:rPr>
        <w:t>Prídatné orgány kože</w:t>
      </w:r>
      <w:r w:rsidRPr="002B3A21">
        <w:rPr>
          <w:rFonts w:ascii="Times New Roman" w:eastAsia="Times New Roman" w:hAnsi="Times New Roman" w:cs="Times New Roman"/>
          <w:lang w:eastAsia="sk-SK"/>
        </w:rPr>
        <w:t>- kožné žľazy, mliečne žľazy, vlasy, chlpy, nechty</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 xml:space="preserve">Kožné žľazy: </w:t>
      </w:r>
    </w:p>
    <w:p w:rsidR="00AC5B00" w:rsidRPr="002B3A21" w:rsidRDefault="00AC5B00" w:rsidP="008B4086">
      <w:pPr>
        <w:numPr>
          <w:ilvl w:val="0"/>
          <w:numId w:val="4"/>
        </w:numPr>
        <w:shd w:val="clear" w:color="auto" w:fill="FFFFFF"/>
        <w:spacing w:after="0" w:line="240" w:lineRule="auto"/>
        <w:ind w:left="0"/>
        <w:rPr>
          <w:rFonts w:ascii="Times New Roman" w:eastAsia="Times New Roman" w:hAnsi="Times New Roman" w:cs="Times New Roman"/>
          <w:lang w:eastAsia="sk-SK"/>
        </w:rPr>
      </w:pPr>
      <w:r w:rsidRPr="002B3A21">
        <w:rPr>
          <w:rFonts w:ascii="Times New Roman" w:eastAsia="Times New Roman" w:hAnsi="Times New Roman" w:cs="Times New Roman"/>
          <w:i/>
          <w:iCs/>
          <w:lang w:eastAsia="sk-SK"/>
        </w:rPr>
        <w:t>A. Mazové žľazy</w:t>
      </w:r>
      <w:r w:rsidRPr="002B3A21">
        <w:rPr>
          <w:rFonts w:ascii="Times New Roman" w:eastAsia="Times New Roman" w:hAnsi="Times New Roman" w:cs="Times New Roman"/>
          <w:lang w:eastAsia="sk-SK"/>
        </w:rPr>
        <w:t>- sú lokalizované vedľa vlasov a chlpov, nevyskytujú sa v koži dlaní a chodidiel. Vylučujú maz chrániaci pokožku pred vysychaním.</w:t>
      </w:r>
    </w:p>
    <w:p w:rsidR="00AC5B00" w:rsidRPr="002B3A21" w:rsidRDefault="00AC5B00" w:rsidP="008B4086">
      <w:pPr>
        <w:numPr>
          <w:ilvl w:val="0"/>
          <w:numId w:val="4"/>
        </w:numPr>
        <w:shd w:val="clear" w:color="auto" w:fill="FFFFFF"/>
        <w:spacing w:after="0" w:line="240" w:lineRule="auto"/>
        <w:ind w:left="0"/>
        <w:rPr>
          <w:rFonts w:ascii="Times New Roman" w:eastAsia="Times New Roman" w:hAnsi="Times New Roman" w:cs="Times New Roman"/>
          <w:lang w:eastAsia="sk-SK"/>
        </w:rPr>
      </w:pPr>
      <w:r w:rsidRPr="002B3A21">
        <w:rPr>
          <w:rFonts w:ascii="Times New Roman" w:eastAsia="Times New Roman" w:hAnsi="Times New Roman" w:cs="Times New Roman"/>
          <w:i/>
          <w:iCs/>
          <w:lang w:eastAsia="sk-SK"/>
        </w:rPr>
        <w:t>B. Potné žľazy</w:t>
      </w:r>
      <w:r w:rsidRPr="002B3A21">
        <w:rPr>
          <w:rFonts w:ascii="Times New Roman" w:eastAsia="Times New Roman" w:hAnsi="Times New Roman" w:cs="Times New Roman"/>
          <w:lang w:eastAsia="sk-SK"/>
        </w:rPr>
        <w:t xml:space="preserve">- po tele sú rozložené nerovnomerne, najviac sa vyskytujú v koži dlaní, čela a chodidiel, na perách chýbajú. Potné žľazy ústia samostatne na povrch kože. Produkujú pot (obsahujúci vodu, soli, odpadové látky), ktorý sa tvorí z tkanivového moku. Odparovaním potu z povrchu tela sa organizmus ochladzuje, čím sa potné žľazy výrazne podieľajú na termoregulácii. Prostredníctvom potu sú tiež odstraňované niektoré odpadové látky. </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Mliečna žľaza:</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párový orgán uložený v prednej časti hrudníkovej steny obalené tukovým obalom, produkujúci materské mlieko. Sú tvorené lalôčikmi so žľazovými bunkami, vývody z lalokov sa spájajú do mliekovodov, ktoré vyúsťujú do prsnej bradavky.</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Vlasy a chlpy</w:t>
      </w:r>
      <w:r w:rsidRPr="002B3A21">
        <w:rPr>
          <w:rFonts w:ascii="Times New Roman" w:eastAsia="Times New Roman" w:hAnsi="Times New Roman" w:cs="Times New Roman"/>
          <w:lang w:eastAsia="sk-SK"/>
        </w:rPr>
        <w:t xml:space="preserve">- sú zrohovatené kožné útvary vyrastajúce z vlasových (chlpových) vačkov, uložených v zamši. Farba vlasov a chlpov závisí od množstva a druhu pigmentu, ktorý obsahujú. </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lastRenderedPageBreak/>
        <w:t>Nechty</w:t>
      </w:r>
      <w:r w:rsidRPr="002B3A21">
        <w:rPr>
          <w:rFonts w:ascii="Times New Roman" w:eastAsia="Times New Roman" w:hAnsi="Times New Roman" w:cs="Times New Roman"/>
          <w:lang w:eastAsia="sk-SK"/>
        </w:rPr>
        <w:t>- zrohovatené doštičky na konci článkov prstov, vyrastajúce z nechtového lôžka. Zabezpečujú mechanickú ochranu prstov.</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p>
    <w:p w:rsidR="00AC5B00" w:rsidRPr="002B3A21" w:rsidRDefault="00AC5B00" w:rsidP="008B4086">
      <w:pPr>
        <w:shd w:val="clear" w:color="auto" w:fill="FFFFFF"/>
        <w:spacing w:after="0" w:line="240" w:lineRule="auto"/>
        <w:jc w:val="center"/>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CHOROBY KOŽNEJ SÚSTAVY</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p>
    <w:p w:rsidR="00AC5B00" w:rsidRPr="002B3A21" w:rsidRDefault="00AC5B00" w:rsidP="008B4086">
      <w:pPr>
        <w:numPr>
          <w:ilvl w:val="0"/>
          <w:numId w:val="5"/>
        </w:numPr>
        <w:shd w:val="clear" w:color="auto" w:fill="FFFFFF"/>
        <w:spacing w:after="0" w:line="240" w:lineRule="auto"/>
        <w:ind w:left="0"/>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Bradavice</w:t>
      </w:r>
      <w:r w:rsidRPr="002B3A21">
        <w:rPr>
          <w:rFonts w:ascii="Times New Roman" w:eastAsia="Times New Roman" w:hAnsi="Times New Roman" w:cs="Times New Roman"/>
          <w:lang w:eastAsia="sk-SK"/>
        </w:rPr>
        <w:t>- tuhé útvary vyčnievajúce z kože, majú vírusový pôvod.</w:t>
      </w:r>
    </w:p>
    <w:p w:rsidR="00AC5B00" w:rsidRPr="002B3A21" w:rsidRDefault="00AC5B00" w:rsidP="008B4086">
      <w:pPr>
        <w:numPr>
          <w:ilvl w:val="0"/>
          <w:numId w:val="5"/>
        </w:numPr>
        <w:shd w:val="clear" w:color="auto" w:fill="FFFFFF"/>
        <w:spacing w:after="0" w:line="240" w:lineRule="auto"/>
        <w:ind w:left="0"/>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Rakovina kože</w:t>
      </w:r>
      <w:r w:rsidRPr="002B3A21">
        <w:rPr>
          <w:rFonts w:ascii="Times New Roman" w:eastAsia="Times New Roman" w:hAnsi="Times New Roman" w:cs="Times New Roman"/>
          <w:lang w:eastAsia="sk-SK"/>
        </w:rPr>
        <w:t xml:space="preserve">- často vzniká z pigmentových buniek, ktorých výskyt sa zvyšuje najmä pôsobením nadmerných dávok UV- žiarenia. Nádor kože sa nazýva </w:t>
      </w:r>
      <w:r w:rsidRPr="002B3A21">
        <w:rPr>
          <w:rFonts w:ascii="Times New Roman" w:eastAsia="Times New Roman" w:hAnsi="Times New Roman" w:cs="Times New Roman"/>
          <w:i/>
          <w:iCs/>
          <w:lang w:eastAsia="sk-SK"/>
        </w:rPr>
        <w:t>melanóm</w:t>
      </w:r>
      <w:r w:rsidRPr="002B3A21">
        <w:rPr>
          <w:rFonts w:ascii="Times New Roman" w:eastAsia="Times New Roman" w:hAnsi="Times New Roman" w:cs="Times New Roman"/>
          <w:lang w:eastAsia="sk-SK"/>
        </w:rPr>
        <w:t>.</w:t>
      </w:r>
    </w:p>
    <w:p w:rsidR="00AC5B00" w:rsidRPr="002B3A21" w:rsidRDefault="00AC5B00" w:rsidP="008B4086">
      <w:pPr>
        <w:shd w:val="clear" w:color="auto" w:fill="FFFFFF"/>
        <w:spacing w:after="0" w:line="240" w:lineRule="auto"/>
        <w:rPr>
          <w:rFonts w:ascii="Times New Roman" w:eastAsia="Times New Roman" w:hAnsi="Times New Roman" w:cs="Times New Roman"/>
          <w:lang w:eastAsia="sk-SK"/>
        </w:rPr>
      </w:pPr>
    </w:p>
    <w:p w:rsidR="00B80D0D" w:rsidRPr="002B3A21" w:rsidRDefault="00B80D0D" w:rsidP="008B4086">
      <w:pPr>
        <w:spacing w:before="206" w:after="312"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Je platnička zložená z takzvaného tvrdého keratínu, zložená je zo zrohovatených buniek zlisovaných k sebe. Tesne pod nechtom po celej jeho ploche je vrstvička vysokých buniek, ktorá sa nazýva hyponichium</w:t>
      </w:r>
    </w:p>
    <w:p w:rsidR="00B80D0D" w:rsidRPr="002B3A21" w:rsidRDefault="00B80D0D" w:rsidP="008B4086">
      <w:pPr>
        <w:spacing w:before="206" w:after="312"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Farba nechtu je priesvitná až rúžová, hrúbka nechtu je 0,3 – 0,9 mm. Necht raste 6 mesiacov z lôžka po voľný okraj. Nechty rastú rýchlejšie v lete ako v zime. Nechty rastú počas celého života. Za jeden deň narastie necht o 0,1mm. To znamená 0,5 až 1,2 mm za týždeň</w:t>
      </w:r>
    </w:p>
    <w:p w:rsidR="00B80D0D" w:rsidRPr="002B3A21" w:rsidRDefault="00B80D0D" w:rsidP="008B4086">
      <w:pPr>
        <w:spacing w:before="312" w:after="0" w:line="240" w:lineRule="auto"/>
        <w:outlineLvl w:val="4"/>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Vlasová kutikula</w:t>
      </w:r>
    </w:p>
    <w:p w:rsidR="00B80D0D" w:rsidRPr="002B3A21" w:rsidRDefault="00B80D0D" w:rsidP="008B4086">
      <w:pPr>
        <w:spacing w:before="206" w:after="312"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Kutikula (šupinatá vrstva vlasu) je vonkajšia vrstva vlasu, je to prirodzený obal vlasu, kt. chráni vlas pred vonkajším poškodením. Pri normálnej funkcii mazovej žliasky vlasového mieška je táto vrstva na povrchu konzervovaná vylúčeným mazom a preto vlas menej prepúšťa vodu alebo škodliviny. Kutikula je vrstvovitá blana hrubá asi 0,35 mm. Skladá sa z 5 až 10 súbežne a strieškovito usporiadaných plochých buniek, ktoré k sebe tesne priliehajú na povrchu vlasu vidíme voľné bunkové blany, ktoré vyzerajú ako schodíky. Jednotlivé vrstvy, ktoré sú navyše pokryté veľmi jemnou menbámou, sú k sebe pripojené zvláštnym tmelom, ktorý obsahuje proteíny (bielkoviny) a lipidy (tuky).</w:t>
      </w:r>
    </w:p>
    <w:p w:rsidR="00B80D0D" w:rsidRPr="002B3A21" w:rsidRDefault="00B80D0D" w:rsidP="008B4086">
      <w:pPr>
        <w:spacing w:before="312" w:after="0" w:line="240" w:lineRule="auto"/>
        <w:outlineLvl w:val="4"/>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Vlasový kortex</w:t>
      </w:r>
    </w:p>
    <w:p w:rsidR="00B80D0D" w:rsidRPr="002B3A21" w:rsidRDefault="00B80D0D" w:rsidP="008B4086">
      <w:pPr>
        <w:spacing w:before="206" w:after="312"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Je to vláknitá vrstva a tvorí v podstatné vlastnú vlasovú hmotu a skladá sa z veľmi pretiahnutých neživých buniek, ktoré sa utvárajú vláknami keratínu. Jednotlivé vlákna keratínu tvoria najnižšiu stavebnú jednotku – mikrofibrilu. Mikrofibrily sa kruhovite zoskupujú, tvoria snopčeky a utvárajú tak ďalšiu ohraničenú stavebnú jednotku – makrofibrilu. Táto snopčekovito vybudovaná časť kortexu sa nazýva ortokortex. Týmto spôsobom nie je vybudovaná celá časť vlasového kortexu. V upravovaných vlasoch nachádzame menej pravidelne usporiadané časti kortexu, nazývané parakortex. Obe tieto často sa líšia fyzikálne a chemicky. Jednotlivé vláknité makrofibrili sú medzi sebou spojené bunkovými membránami a tiež medzibunkovým proteínovým tmelom, čo má za následok zatmelenie vnútorných škvŕn. Je nositeľom farby vlasu.</w:t>
      </w:r>
    </w:p>
    <w:p w:rsidR="00B80D0D" w:rsidRPr="002B3A21" w:rsidRDefault="00B80D0D" w:rsidP="008B4086">
      <w:pPr>
        <w:spacing w:before="312" w:after="0" w:line="240" w:lineRule="auto"/>
        <w:outlineLvl w:val="4"/>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Medula</w:t>
      </w:r>
    </w:p>
    <w:p w:rsidR="00B80D0D" w:rsidRPr="002B3A21" w:rsidRDefault="00B80D0D" w:rsidP="008B4086">
      <w:pPr>
        <w:spacing w:before="206" w:after="312"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Medula (dreň vlasu) je centrálna časť vlasu. Všetky typy vlasov však nemajú túto časť uprostred vlasovej stonky. Dlhé vlasy majú medulu obyčajne len v korienku zato v chlpoch je vyvinutá veľmi dobre. Na priereze má nepravidelný hviezdicovitý tvar a tvorí ho keratín iného chemického zloženia, než má kortex. Keratín meduly má hubovitú štruktúru s mnohými dutinami a s dosť vysokým obsahom lipidov.</w:t>
      </w:r>
    </w:p>
    <w:p w:rsidR="00B80D0D" w:rsidRPr="002B3A21" w:rsidRDefault="00B80D0D" w:rsidP="008B4086">
      <w:pPr>
        <w:numPr>
          <w:ilvl w:val="0"/>
          <w:numId w:val="7"/>
        </w:numPr>
        <w:shd w:val="clear" w:color="auto" w:fill="FFFFFF"/>
        <w:spacing w:before="100" w:beforeAutospacing="1" w:after="100" w:afterAutospacing="1" w:line="240" w:lineRule="auto"/>
        <w:ind w:left="240"/>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Ovariálny faktor</w:t>
      </w:r>
      <w:r w:rsidRPr="002B3A21">
        <w:rPr>
          <w:rFonts w:ascii="Times New Roman" w:eastAsia="Times New Roman" w:hAnsi="Times New Roman" w:cs="Times New Roman"/>
          <w:lang w:eastAsia="sk-SK"/>
        </w:rPr>
        <w:t xml:space="preserve"> (príčina vo vaječníku) - </w:t>
      </w:r>
      <w:r w:rsidRPr="002B3A21">
        <w:rPr>
          <w:rFonts w:ascii="Times New Roman" w:eastAsia="Times New Roman" w:hAnsi="Times New Roman" w:cs="Times New Roman"/>
          <w:b/>
          <w:bCs/>
          <w:lang w:eastAsia="sk-SK"/>
        </w:rPr>
        <w:t>hormonálne poruchy</w:t>
      </w:r>
      <w:r w:rsidRPr="002B3A21">
        <w:rPr>
          <w:rFonts w:ascii="Times New Roman" w:eastAsia="Times New Roman" w:hAnsi="Times New Roman" w:cs="Times New Roman"/>
          <w:lang w:eastAsia="sk-SK"/>
        </w:rPr>
        <w:t>. V dôsledku tohto faktora nemôžu vo vaječníkoch dozrievať folikuly a nedochádza ku uvoľneniu vajíčka- ovulácii. So zvyšujúcim sa vekom (po 35. roku) prirodzene klesá počet vajíčok. Ich množstvo je najvyššie pri narodení, v priebehu života sa už nové netvoria.</w:t>
      </w:r>
    </w:p>
    <w:p w:rsidR="00B80D0D" w:rsidRPr="002B3A21" w:rsidRDefault="00B80D0D" w:rsidP="008B4086">
      <w:pPr>
        <w:numPr>
          <w:ilvl w:val="0"/>
          <w:numId w:val="7"/>
        </w:numPr>
        <w:shd w:val="clear" w:color="auto" w:fill="FFFFFF"/>
        <w:spacing w:before="100" w:beforeAutospacing="1" w:after="100" w:afterAutospacing="1" w:line="240" w:lineRule="auto"/>
        <w:ind w:left="240"/>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lastRenderedPageBreak/>
        <w:t>Tubárny faktor</w:t>
      </w:r>
      <w:r w:rsidRPr="002B3A21">
        <w:rPr>
          <w:rFonts w:ascii="Times New Roman" w:eastAsia="Times New Roman" w:hAnsi="Times New Roman" w:cs="Times New Roman"/>
          <w:lang w:eastAsia="sk-SK"/>
        </w:rPr>
        <w:t xml:space="preserve">- jedná sa o </w:t>
      </w:r>
      <w:r w:rsidRPr="002B3A21">
        <w:rPr>
          <w:rFonts w:ascii="Times New Roman" w:eastAsia="Times New Roman" w:hAnsi="Times New Roman" w:cs="Times New Roman"/>
          <w:b/>
          <w:bCs/>
          <w:lang w:eastAsia="sk-SK"/>
        </w:rPr>
        <w:t>príčinu sterility spôsobenej uzáverom vajcovodov</w:t>
      </w:r>
      <w:r w:rsidRPr="002B3A21">
        <w:rPr>
          <w:rFonts w:ascii="Times New Roman" w:eastAsia="Times New Roman" w:hAnsi="Times New Roman" w:cs="Times New Roman"/>
          <w:lang w:eastAsia="sk-SK"/>
        </w:rPr>
        <w:t xml:space="preserve"> (najčastejšie u žien po prekonaných gynekologických zápaloch alebo s endometriózou) alebo neprítomnosť vajcovodov.</w:t>
      </w:r>
    </w:p>
    <w:p w:rsidR="00B80D0D" w:rsidRPr="002B3A21" w:rsidRDefault="00B80D0D" w:rsidP="008B4086">
      <w:pPr>
        <w:numPr>
          <w:ilvl w:val="0"/>
          <w:numId w:val="7"/>
        </w:numPr>
        <w:shd w:val="clear" w:color="auto" w:fill="FFFFFF"/>
        <w:spacing w:before="100" w:beforeAutospacing="1" w:after="100" w:afterAutospacing="1" w:line="240" w:lineRule="auto"/>
        <w:ind w:left="240"/>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Endometrióza</w:t>
      </w:r>
      <w:r w:rsidRPr="002B3A21">
        <w:rPr>
          <w:rFonts w:ascii="Times New Roman" w:eastAsia="Times New Roman" w:hAnsi="Times New Roman" w:cs="Times New Roman"/>
          <w:lang w:eastAsia="sk-SK"/>
        </w:rPr>
        <w:t xml:space="preserve">- prítomnosť ložísk </w:t>
      </w:r>
      <w:r w:rsidRPr="002B3A21">
        <w:rPr>
          <w:rFonts w:ascii="Times New Roman" w:eastAsia="Times New Roman" w:hAnsi="Times New Roman" w:cs="Times New Roman"/>
          <w:b/>
          <w:bCs/>
          <w:lang w:eastAsia="sk-SK"/>
        </w:rPr>
        <w:t>maternicovej sliznice mimo jej obvyklú lokalizáciu</w:t>
      </w:r>
      <w:r w:rsidRPr="002B3A21">
        <w:rPr>
          <w:rFonts w:ascii="Times New Roman" w:eastAsia="Times New Roman" w:hAnsi="Times New Roman" w:cs="Times New Roman"/>
          <w:lang w:eastAsia="sk-SK"/>
        </w:rPr>
        <w:t>. Môže napr. spôsobiť nepriechodnosť vajcovodov, zrasty (adhézie), narušiť imunologické mechanizmy, čo negatívne ovplyvňuje proces oplodnenia a implantácie embrya.</w:t>
      </w:r>
    </w:p>
    <w:p w:rsidR="00B80D0D" w:rsidRPr="002B3A21" w:rsidRDefault="00B80D0D" w:rsidP="008B4086">
      <w:pPr>
        <w:numPr>
          <w:ilvl w:val="0"/>
          <w:numId w:val="7"/>
        </w:numPr>
        <w:shd w:val="clear" w:color="auto" w:fill="FFFFFF"/>
        <w:spacing w:before="100" w:beforeAutospacing="1" w:after="100" w:afterAutospacing="1" w:line="240" w:lineRule="auto"/>
        <w:ind w:left="240"/>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Imunologický faktor </w:t>
      </w:r>
      <w:r w:rsidRPr="002B3A21">
        <w:rPr>
          <w:rFonts w:ascii="Times New Roman" w:eastAsia="Times New Roman" w:hAnsi="Times New Roman" w:cs="Times New Roman"/>
          <w:lang w:eastAsia="sk-SK"/>
        </w:rPr>
        <w:t xml:space="preserve">- prítomné </w:t>
      </w:r>
      <w:r w:rsidRPr="002B3A21">
        <w:rPr>
          <w:rFonts w:ascii="Times New Roman" w:eastAsia="Times New Roman" w:hAnsi="Times New Roman" w:cs="Times New Roman"/>
          <w:b/>
          <w:bCs/>
          <w:lang w:eastAsia="sk-SK"/>
        </w:rPr>
        <w:t>imunologické protilátky negatívne ovplyvňujú pohyb spermií</w:t>
      </w:r>
      <w:r w:rsidRPr="002B3A21">
        <w:rPr>
          <w:rFonts w:ascii="Times New Roman" w:eastAsia="Times New Roman" w:hAnsi="Times New Roman" w:cs="Times New Roman"/>
          <w:lang w:eastAsia="sk-SK"/>
        </w:rPr>
        <w:t>, ale dochádza aj k narušeniu procesu splynutia pohlavných buniek pri fertilizácii a negatívne môže byť ovplyvňovaný aj vývoj raného embrya.</w:t>
      </w:r>
    </w:p>
    <w:p w:rsidR="00B80D0D" w:rsidRPr="002B3A21" w:rsidRDefault="00B80D0D" w:rsidP="008B4086">
      <w:pPr>
        <w:numPr>
          <w:ilvl w:val="0"/>
          <w:numId w:val="7"/>
        </w:numPr>
        <w:shd w:val="clear" w:color="auto" w:fill="FFFFFF"/>
        <w:spacing w:before="100" w:beforeAutospacing="1" w:after="100" w:afterAutospacing="1" w:line="240" w:lineRule="auto"/>
        <w:ind w:left="240"/>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Genetické poruchy </w:t>
      </w:r>
      <w:r w:rsidRPr="002B3A21">
        <w:rPr>
          <w:rFonts w:ascii="Times New Roman" w:eastAsia="Times New Roman" w:hAnsi="Times New Roman" w:cs="Times New Roman"/>
          <w:lang w:eastAsia="sk-SK"/>
        </w:rPr>
        <w:t>- poruchy v chromozomálnej výbave</w:t>
      </w:r>
    </w:p>
    <w:p w:rsidR="00B80D0D" w:rsidRPr="002B3A21" w:rsidRDefault="00B80D0D" w:rsidP="008B4086">
      <w:pPr>
        <w:pStyle w:val="Odsekzoznamu"/>
        <w:numPr>
          <w:ilvl w:val="0"/>
          <w:numId w:val="7"/>
        </w:num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Vek je hlavný faktor plodnosti ženy. So zvyšujúcim sa vekom sa </w:t>
      </w:r>
      <w:r w:rsidRPr="002B3A21">
        <w:rPr>
          <w:rFonts w:ascii="Times New Roman" w:eastAsia="Times New Roman" w:hAnsi="Times New Roman" w:cs="Times New Roman"/>
          <w:b/>
          <w:bCs/>
          <w:lang w:eastAsia="sk-SK"/>
        </w:rPr>
        <w:t>znižuje počet a kvalita</w:t>
      </w:r>
      <w:r w:rsidRPr="002B3A21">
        <w:rPr>
          <w:rFonts w:ascii="Times New Roman" w:eastAsia="Times New Roman" w:hAnsi="Times New Roman" w:cs="Times New Roman"/>
          <w:lang w:eastAsia="sk-SK"/>
        </w:rPr>
        <w:t xml:space="preserve"> vajíčok. Prvé známky znižujúcej sa plodnosti sa objavujú okolo 35. roku, </w:t>
      </w:r>
      <w:r w:rsidRPr="002B3A21">
        <w:rPr>
          <w:rFonts w:ascii="Times New Roman" w:eastAsia="Times New Roman" w:hAnsi="Times New Roman" w:cs="Times New Roman"/>
          <w:b/>
          <w:bCs/>
          <w:lang w:eastAsia="sk-SK"/>
        </w:rPr>
        <w:t>po 40. roku</w:t>
      </w:r>
      <w:r w:rsidRPr="002B3A21">
        <w:rPr>
          <w:rFonts w:ascii="Times New Roman" w:eastAsia="Times New Roman" w:hAnsi="Times New Roman" w:cs="Times New Roman"/>
          <w:lang w:eastAsia="sk-SK"/>
        </w:rPr>
        <w:t xml:space="preserve"> sa plodnosť znižuje veľmi </w:t>
      </w:r>
      <w:r w:rsidRPr="002B3A21">
        <w:rPr>
          <w:rFonts w:ascii="Times New Roman" w:eastAsia="Times New Roman" w:hAnsi="Times New Roman" w:cs="Times New Roman"/>
          <w:b/>
          <w:bCs/>
          <w:lang w:eastAsia="sk-SK"/>
        </w:rPr>
        <w:t>výrazne</w:t>
      </w:r>
      <w:r w:rsidRPr="002B3A21">
        <w:rPr>
          <w:rFonts w:ascii="Times New Roman" w:eastAsia="Times New Roman" w:hAnsi="Times New Roman" w:cs="Times New Roman"/>
          <w:lang w:eastAsia="sk-SK"/>
        </w:rPr>
        <w:t>.</w:t>
      </w:r>
    </w:p>
    <w:p w:rsidR="00B80D0D" w:rsidRPr="002B3A21" w:rsidRDefault="00B80D0D" w:rsidP="008B4086">
      <w:pPr>
        <w:pStyle w:val="Odsekzoznamu"/>
        <w:numPr>
          <w:ilvl w:val="0"/>
          <w:numId w:val="7"/>
        </w:num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w:t>
      </w:r>
    </w:p>
    <w:p w:rsidR="00B80D0D" w:rsidRPr="002B3A21" w:rsidRDefault="00B80D0D" w:rsidP="008B4086">
      <w:pPr>
        <w:pStyle w:val="Odsekzoznamu"/>
        <w:numPr>
          <w:ilvl w:val="0"/>
          <w:numId w:val="7"/>
        </w:num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Jednou z najčastejších príčin neplodnosti u ženy je tzv.</w:t>
      </w:r>
      <w:r w:rsidRPr="002B3A21">
        <w:rPr>
          <w:rFonts w:ascii="Times New Roman" w:eastAsia="Times New Roman" w:hAnsi="Times New Roman" w:cs="Times New Roman"/>
          <w:b/>
          <w:bCs/>
          <w:lang w:eastAsia="sk-SK"/>
        </w:rPr>
        <w:t xml:space="preserve"> anovulácia </w:t>
      </w:r>
      <w:r w:rsidRPr="002B3A21">
        <w:rPr>
          <w:rFonts w:ascii="Times New Roman" w:eastAsia="Times New Roman" w:hAnsi="Times New Roman" w:cs="Times New Roman"/>
          <w:lang w:eastAsia="sk-SK"/>
        </w:rPr>
        <w:t>– porucha zrenia a uvoľňovania vajíčok. Je spôsobená hormonálnou poruchou súčinnosti jednotlivých žliaz a riadiacich centier. </w:t>
      </w:r>
    </w:p>
    <w:p w:rsidR="00B80D0D" w:rsidRPr="002B3A21" w:rsidRDefault="00B80D0D" w:rsidP="008B4086">
      <w:pPr>
        <w:spacing w:after="0" w:line="240" w:lineRule="auto"/>
        <w:ind w:left="360"/>
        <w:jc w:val="both"/>
        <w:rPr>
          <w:rFonts w:ascii="Times New Roman" w:eastAsia="Times New Roman" w:hAnsi="Times New Roman" w:cs="Times New Roman"/>
          <w:lang w:eastAsia="sk-SK"/>
        </w:rPr>
      </w:pPr>
    </w:p>
    <w:p w:rsidR="00B80D0D" w:rsidRPr="002B3A21" w:rsidRDefault="00B80D0D" w:rsidP="008B4086">
      <w:pPr>
        <w:pStyle w:val="Odsekzoznamu"/>
        <w:numPr>
          <w:ilvl w:val="0"/>
          <w:numId w:val="7"/>
        </w:num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Ďalšou možnou príčinou je </w:t>
      </w:r>
      <w:r w:rsidRPr="002B3A21">
        <w:rPr>
          <w:rFonts w:ascii="Times New Roman" w:eastAsia="Times New Roman" w:hAnsi="Times New Roman" w:cs="Times New Roman"/>
          <w:b/>
          <w:bCs/>
          <w:lang w:eastAsia="sk-SK"/>
        </w:rPr>
        <w:t>poškodenie funkcie vajcovodov</w:t>
      </w:r>
      <w:r w:rsidRPr="002B3A21">
        <w:rPr>
          <w:rFonts w:ascii="Times New Roman" w:eastAsia="Times New Roman" w:hAnsi="Times New Roman" w:cs="Times New Roman"/>
          <w:lang w:eastAsia="sk-SK"/>
        </w:rPr>
        <w:t xml:space="preserve"> spôsobené zápalom. V tomto prípade môže dôjsť k poruche transportnej funkcie vajcovodov – vajcovod nie je schopný zachytiť po ovulácii vajíčko a po jeho oplodnení transportovať embryo do maternice.</w:t>
      </w:r>
    </w:p>
    <w:p w:rsidR="00B80D0D" w:rsidRPr="002B3A21" w:rsidRDefault="00B80D0D" w:rsidP="008B4086">
      <w:pPr>
        <w:pStyle w:val="Odsekzoznamu"/>
        <w:numPr>
          <w:ilvl w:val="0"/>
          <w:numId w:val="7"/>
        </w:num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w:t>
      </w:r>
    </w:p>
    <w:p w:rsidR="00B80D0D" w:rsidRPr="002B3A21" w:rsidRDefault="00B80D0D" w:rsidP="008B4086">
      <w:pPr>
        <w:pStyle w:val="Odsekzoznamu"/>
        <w:numPr>
          <w:ilvl w:val="0"/>
          <w:numId w:val="7"/>
        </w:num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Rizikové môžu byť u žien taktiež </w:t>
      </w:r>
      <w:r w:rsidRPr="002B3A21">
        <w:rPr>
          <w:rFonts w:ascii="Times New Roman" w:eastAsia="Times New Roman" w:hAnsi="Times New Roman" w:cs="Times New Roman"/>
          <w:b/>
          <w:bCs/>
          <w:lang w:eastAsia="sk-SK"/>
        </w:rPr>
        <w:t>operácie</w:t>
      </w:r>
      <w:r w:rsidRPr="002B3A21">
        <w:rPr>
          <w:rFonts w:ascii="Times New Roman" w:eastAsia="Times New Roman" w:hAnsi="Times New Roman" w:cs="Times New Roman"/>
          <w:lang w:eastAsia="sk-SK"/>
        </w:rPr>
        <w:t xml:space="preserve"> v malej panve, pretože bývajú príčinou vzniku zrastov.</w:t>
      </w:r>
    </w:p>
    <w:p w:rsidR="00B80D0D" w:rsidRPr="002B3A21" w:rsidRDefault="00B80D0D" w:rsidP="008B4086">
      <w:pPr>
        <w:pStyle w:val="Odsekzoznamu"/>
        <w:numPr>
          <w:ilvl w:val="0"/>
          <w:numId w:val="7"/>
        </w:num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w:t>
      </w:r>
    </w:p>
    <w:p w:rsidR="00B80D0D" w:rsidRPr="002B3A21" w:rsidRDefault="00B80D0D" w:rsidP="008B4086">
      <w:pPr>
        <w:pStyle w:val="Odsekzoznamu"/>
        <w:numPr>
          <w:ilvl w:val="0"/>
          <w:numId w:val="7"/>
        </w:num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Pri</w:t>
      </w:r>
      <w:r w:rsidRPr="002B3A21">
        <w:rPr>
          <w:rFonts w:ascii="Times New Roman" w:eastAsia="Times New Roman" w:hAnsi="Times New Roman" w:cs="Times New Roman"/>
          <w:b/>
          <w:bCs/>
          <w:lang w:eastAsia="sk-SK"/>
        </w:rPr>
        <w:t xml:space="preserve"> endometrióze</w:t>
      </w:r>
      <w:r w:rsidRPr="002B3A21">
        <w:rPr>
          <w:rFonts w:ascii="Times New Roman" w:eastAsia="Times New Roman" w:hAnsi="Times New Roman" w:cs="Times New Roman"/>
          <w:lang w:eastAsia="sk-SK"/>
        </w:rPr>
        <w:t xml:space="preserve"> sa sliznice maternice nachádzajú v podobe cýst aj mimo dutinu maternice, najčastejšie v malej panve a na vaječníkoch, čo spôsobuje poruchy plodnosti.</w:t>
      </w:r>
    </w:p>
    <w:p w:rsidR="00B80D0D" w:rsidRPr="002B3A21" w:rsidRDefault="00B80D0D" w:rsidP="008B4086">
      <w:pPr>
        <w:pStyle w:val="Odsekzoznamu"/>
        <w:numPr>
          <w:ilvl w:val="0"/>
          <w:numId w:val="7"/>
        </w:num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w:t>
      </w:r>
    </w:p>
    <w:p w:rsidR="00B80D0D" w:rsidRPr="002B3A21" w:rsidRDefault="00B80D0D" w:rsidP="008B4086">
      <w:pPr>
        <w:pStyle w:val="Odsekzoznamu"/>
        <w:numPr>
          <w:ilvl w:val="0"/>
          <w:numId w:val="7"/>
        </w:num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Pohyb spermií, oplodnenie aj implantácia (zahniezdenie) embrya môžu negatívne ovplyvňovať lokálne či celkové </w:t>
      </w:r>
      <w:r w:rsidRPr="002B3A21">
        <w:rPr>
          <w:rFonts w:ascii="Times New Roman" w:eastAsia="Times New Roman" w:hAnsi="Times New Roman" w:cs="Times New Roman"/>
          <w:b/>
          <w:bCs/>
          <w:lang w:eastAsia="sk-SK"/>
        </w:rPr>
        <w:t>protilátky</w:t>
      </w:r>
      <w:r w:rsidRPr="002B3A21">
        <w:rPr>
          <w:rFonts w:ascii="Times New Roman" w:eastAsia="Times New Roman" w:hAnsi="Times New Roman" w:cs="Times New Roman"/>
          <w:lang w:eastAsia="sk-SK"/>
        </w:rPr>
        <w:t xml:space="preserve"> produkované telom ženy.</w:t>
      </w:r>
    </w:p>
    <w:p w:rsidR="00B80D0D" w:rsidRPr="002B3A21" w:rsidRDefault="00B80D0D" w:rsidP="008B4086">
      <w:pPr>
        <w:spacing w:after="0" w:line="240" w:lineRule="auto"/>
        <w:ind w:left="360"/>
        <w:jc w:val="both"/>
        <w:rPr>
          <w:rFonts w:ascii="Times New Roman" w:eastAsia="Times New Roman" w:hAnsi="Times New Roman" w:cs="Times New Roman"/>
          <w:lang w:eastAsia="sk-SK"/>
        </w:rPr>
      </w:pPr>
    </w:p>
    <w:p w:rsidR="00B80D0D" w:rsidRPr="002B3A21" w:rsidRDefault="00B80D0D" w:rsidP="008B4086">
      <w:p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Mužská plodnosť najviac závisí na funkčnej kvalite spermií. V dôsledku nezdravých životných podmienok môže u niektorých mužov dôjsť k</w:t>
      </w:r>
      <w:r w:rsidRPr="002B3A21">
        <w:rPr>
          <w:rFonts w:ascii="Times New Roman" w:eastAsia="Times New Roman" w:hAnsi="Times New Roman" w:cs="Times New Roman"/>
          <w:b/>
          <w:bCs/>
          <w:lang w:eastAsia="sk-SK"/>
        </w:rPr>
        <w:t xml:space="preserve"> zníženiu počtu spermií</w:t>
      </w:r>
      <w:r w:rsidRPr="002B3A21">
        <w:rPr>
          <w:rFonts w:ascii="Times New Roman" w:eastAsia="Times New Roman" w:hAnsi="Times New Roman" w:cs="Times New Roman"/>
          <w:lang w:eastAsia="sk-SK"/>
        </w:rPr>
        <w:t xml:space="preserve">, k zníženiu ich </w:t>
      </w:r>
      <w:r w:rsidRPr="002B3A21">
        <w:rPr>
          <w:rFonts w:ascii="Times New Roman" w:eastAsia="Times New Roman" w:hAnsi="Times New Roman" w:cs="Times New Roman"/>
          <w:b/>
          <w:bCs/>
          <w:lang w:eastAsia="sk-SK"/>
        </w:rPr>
        <w:t>pohyblivosti</w:t>
      </w:r>
      <w:r w:rsidRPr="002B3A21">
        <w:rPr>
          <w:rFonts w:ascii="Times New Roman" w:eastAsia="Times New Roman" w:hAnsi="Times New Roman" w:cs="Times New Roman"/>
          <w:lang w:eastAsia="sk-SK"/>
        </w:rPr>
        <w:t xml:space="preserve"> alebo</w:t>
      </w:r>
      <w:r w:rsidRPr="002B3A21">
        <w:rPr>
          <w:rFonts w:ascii="Times New Roman" w:eastAsia="Times New Roman" w:hAnsi="Times New Roman" w:cs="Times New Roman"/>
          <w:b/>
          <w:bCs/>
          <w:lang w:eastAsia="sk-SK"/>
        </w:rPr>
        <w:t xml:space="preserve"> správneho tvaru</w:t>
      </w:r>
      <w:r w:rsidRPr="002B3A21">
        <w:rPr>
          <w:rFonts w:ascii="Times New Roman" w:eastAsia="Times New Roman" w:hAnsi="Times New Roman" w:cs="Times New Roman"/>
          <w:lang w:eastAsia="sk-SK"/>
        </w:rPr>
        <w:t xml:space="preserve"> a tým k zhoršeniu ich funkčných vlastností. Takéto spermie potom môžu stratiť schopnosť preniknúť hrdlom krčka maternice, cestovať ženským traktom a oplodniť vajíčko.</w:t>
      </w:r>
    </w:p>
    <w:p w:rsidR="00B80D0D" w:rsidRPr="002B3A21" w:rsidRDefault="00B80D0D" w:rsidP="008B4086">
      <w:p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w:t>
      </w:r>
    </w:p>
    <w:p w:rsidR="00B80D0D" w:rsidRPr="002B3A21" w:rsidRDefault="00B80D0D" w:rsidP="008B4086">
      <w:p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Zhoršené parametre spermiogramu môžu byť spôsobené tiež </w:t>
      </w:r>
      <w:r w:rsidRPr="002B3A21">
        <w:rPr>
          <w:rFonts w:ascii="Times New Roman" w:eastAsia="Times New Roman" w:hAnsi="Times New Roman" w:cs="Times New Roman"/>
          <w:b/>
          <w:bCs/>
          <w:lang w:eastAsia="sk-SK"/>
        </w:rPr>
        <w:t>genetickými problémami</w:t>
      </w:r>
      <w:r w:rsidRPr="002B3A21">
        <w:rPr>
          <w:rFonts w:ascii="Times New Roman" w:eastAsia="Times New Roman" w:hAnsi="Times New Roman" w:cs="Times New Roman"/>
          <w:lang w:eastAsia="sk-SK"/>
        </w:rPr>
        <w:t>, poruchami produkcie hormónov, autoimunitným ochorením (protilátky proti spermiám) alebo nepriechodnosťou vývodových ciest mužského pohlavného ústrojenstva.</w:t>
      </w:r>
    </w:p>
    <w:p w:rsidR="00B80D0D" w:rsidRPr="002B3A21" w:rsidRDefault="00B80D0D" w:rsidP="008B4086">
      <w:p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w:t>
      </w:r>
    </w:p>
    <w:p w:rsidR="00B80D0D" w:rsidRPr="002B3A21" w:rsidRDefault="00B80D0D" w:rsidP="008B4086">
      <w:p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Medzi príčiny mužskej neplodnosti sa tiež radia poruchy v ejakulácii, kedy k ejakulácii, buď nedochádza vôbec, alebo dochádza k </w:t>
      </w:r>
      <w:r w:rsidRPr="002B3A21">
        <w:rPr>
          <w:rFonts w:ascii="Times New Roman" w:eastAsia="Times New Roman" w:hAnsi="Times New Roman" w:cs="Times New Roman"/>
          <w:b/>
          <w:bCs/>
          <w:lang w:eastAsia="sk-SK"/>
        </w:rPr>
        <w:t xml:space="preserve">tzv. retrográdnej ejakulácii </w:t>
      </w:r>
      <w:r w:rsidRPr="002B3A21">
        <w:rPr>
          <w:rFonts w:ascii="Times New Roman" w:eastAsia="Times New Roman" w:hAnsi="Times New Roman" w:cs="Times New Roman"/>
          <w:lang w:eastAsia="sk-SK"/>
        </w:rPr>
        <w:t>(ejakulácia do močového mechúra).</w:t>
      </w:r>
    </w:p>
    <w:p w:rsidR="00B80D0D" w:rsidRPr="002B3A21" w:rsidRDefault="00B80D0D" w:rsidP="008B4086">
      <w:p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w:t>
      </w:r>
    </w:p>
    <w:p w:rsidR="00B80D0D" w:rsidRPr="002B3A21" w:rsidRDefault="00B80D0D" w:rsidP="008B4086">
      <w:p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Niekedy môžu muži trpieť anatomickými problémami, ako je napríklad rozšírenie žilových pletení v miešku (</w:t>
      </w:r>
      <w:r w:rsidRPr="002B3A21">
        <w:rPr>
          <w:rFonts w:ascii="Times New Roman" w:eastAsia="Times New Roman" w:hAnsi="Times New Roman" w:cs="Times New Roman"/>
          <w:b/>
          <w:bCs/>
          <w:lang w:eastAsia="sk-SK"/>
        </w:rPr>
        <w:t>varikokéla</w:t>
      </w:r>
      <w:r w:rsidRPr="002B3A21">
        <w:rPr>
          <w:rFonts w:ascii="Times New Roman" w:eastAsia="Times New Roman" w:hAnsi="Times New Roman" w:cs="Times New Roman"/>
          <w:lang w:eastAsia="sk-SK"/>
        </w:rPr>
        <w:t xml:space="preserve">), pri ktorom dochádza k zvýšeniu teploty semenníkov a negatívnemu ovplyvneniu tvorby spermií. V neposlednom rade kvalitu spermií ovplyvňujú tiež </w:t>
      </w:r>
      <w:r w:rsidRPr="002B3A21">
        <w:rPr>
          <w:rFonts w:ascii="Times New Roman" w:eastAsia="Times New Roman" w:hAnsi="Times New Roman" w:cs="Times New Roman"/>
          <w:b/>
          <w:bCs/>
          <w:lang w:eastAsia="sk-SK"/>
        </w:rPr>
        <w:t>zápalové ochorenia</w:t>
      </w:r>
      <w:r w:rsidRPr="002B3A21">
        <w:rPr>
          <w:rFonts w:ascii="Times New Roman" w:eastAsia="Times New Roman" w:hAnsi="Times New Roman" w:cs="Times New Roman"/>
          <w:lang w:eastAsia="sk-SK"/>
        </w:rPr>
        <w:t xml:space="preserve"> (chlamýdie, trichomonády, ureaplazmy, mykoplazmy a pod.).</w:t>
      </w:r>
    </w:p>
    <w:p w:rsidR="00B80D0D" w:rsidRPr="002B3A21" w:rsidRDefault="00B80D0D" w:rsidP="008B4086">
      <w:p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w:t>
      </w:r>
    </w:p>
    <w:p w:rsidR="00B80D0D" w:rsidRPr="002B3A21" w:rsidRDefault="00B80D0D" w:rsidP="008B4086">
      <w:p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V mnohých prípadoch príčina neplodnosti nemusí byť odhalená vôbec (</w:t>
      </w:r>
      <w:r w:rsidRPr="002B3A21">
        <w:rPr>
          <w:rFonts w:ascii="Times New Roman" w:eastAsia="Times New Roman" w:hAnsi="Times New Roman" w:cs="Times New Roman"/>
          <w:b/>
          <w:bCs/>
          <w:lang w:eastAsia="sk-SK"/>
        </w:rPr>
        <w:t>tzv. idiopatický faktor</w:t>
      </w:r>
      <w:r w:rsidRPr="002B3A21">
        <w:rPr>
          <w:rFonts w:ascii="Times New Roman" w:eastAsia="Times New Roman" w:hAnsi="Times New Roman" w:cs="Times New Roman"/>
          <w:lang w:eastAsia="sk-SK"/>
        </w:rPr>
        <w:t>).</w:t>
      </w:r>
    </w:p>
    <w:p w:rsidR="00CD012F" w:rsidRPr="002B3A21" w:rsidRDefault="00B80D0D" w:rsidP="008B4086">
      <w:pPr>
        <w:spacing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w:t>
      </w:r>
      <w:r w:rsidR="00CD012F" w:rsidRPr="002B3A21">
        <w:rPr>
          <w:rFonts w:ascii="Times New Roman" w:eastAsia="Times New Roman" w:hAnsi="Times New Roman" w:cs="Times New Roman"/>
          <w:b/>
          <w:bCs/>
          <w:lang w:eastAsia="sk-SK"/>
        </w:rPr>
        <w:t>Čo je azoospermia?</w:t>
      </w:r>
    </w:p>
    <w:p w:rsidR="00CD012F" w:rsidRPr="002B3A21" w:rsidRDefault="00CD012F" w:rsidP="008B4086">
      <w:p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Azoospermia je chýbanie spermií v ejakuláte. Hlavné príčiny azoospermie sú dve: porucha tvorby spermií v semenníkoch a uzáver semenovodov a odvodových ciest pre spermie. Porucha tvorby spermií môže mať príčinu priamo v semenníkoch, ale príčiny môžu byť aj inde. Najčastejšími </w:t>
      </w:r>
      <w:r w:rsidRPr="002B3A21">
        <w:rPr>
          <w:rFonts w:ascii="Times New Roman" w:eastAsia="Times New Roman" w:hAnsi="Times New Roman" w:cs="Times New Roman"/>
          <w:lang w:eastAsia="sk-SK"/>
        </w:rPr>
        <w:lastRenderedPageBreak/>
        <w:t>príčinami sú genetické ochorenia, napr. Klinefelterov syndróm, nezostúpené (retinované) semenníky, úrazy semenníkov, nádorové ochorenia spojené s chemoterapiou a rádioterapiou, užívanie androgénov (mužských hormónov, napríklad na zvýšenie svalovej hmoty), hormonálne poruchy a mnohé iné.</w:t>
      </w:r>
    </w:p>
    <w:p w:rsidR="00CD012F" w:rsidRPr="002B3A21" w:rsidRDefault="00CD012F" w:rsidP="008B4086">
      <w:p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Uzáver semenovodov je možný pri cystickej fibróze, umelo vyvolaný je po vazektómií.</w:t>
      </w:r>
    </w:p>
    <w:p w:rsidR="00CD012F" w:rsidRPr="002B3A21" w:rsidRDefault="00CD012F" w:rsidP="008B4086">
      <w:pPr>
        <w:spacing w:after="0" w:line="240" w:lineRule="auto"/>
        <w:jc w:val="both"/>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Samostatnou kapitolou je retrográdna ejakulácia, kedy sa ejakulát semenovodmi dostáva spätne do močového mechúra a spermie sa objavujú v moči. Muž nemá žiadny ejakulát alebo len minimálne množstvo. Tento stav je možné zistiť vyšetrením moču na prítomnosť spermií.</w:t>
      </w:r>
    </w:p>
    <w:p w:rsidR="00B80D0D" w:rsidRPr="002B3A21" w:rsidRDefault="00B80D0D" w:rsidP="008B4086">
      <w:pPr>
        <w:spacing w:after="0" w:line="240" w:lineRule="auto"/>
        <w:jc w:val="both"/>
        <w:rPr>
          <w:rFonts w:ascii="Times New Roman" w:eastAsia="Times New Roman" w:hAnsi="Times New Roman" w:cs="Times New Roman"/>
          <w:lang w:eastAsia="sk-SK"/>
        </w:rPr>
      </w:pPr>
    </w:p>
    <w:p w:rsidR="008935B5" w:rsidRPr="002B3A21" w:rsidRDefault="00CD012F" w:rsidP="008B4086">
      <w:pPr>
        <w:spacing w:line="240" w:lineRule="auto"/>
        <w:rPr>
          <w:rFonts w:ascii="Times New Roman" w:hAnsi="Times New Roman" w:cs="Times New Roman"/>
        </w:rPr>
      </w:pPr>
      <w:r w:rsidRPr="002B3A21">
        <w:rPr>
          <w:rFonts w:ascii="Times New Roman" w:hAnsi="Times New Roman" w:cs="Times New Roman"/>
        </w:rPr>
        <w:t>retrográdna ejakulácia – stav, keď sa pre nedostatočné uzavretie vstupu do močového mechúra ejakulát namiesto von z močovej rúry dostáva do močového mechúra</w:t>
      </w:r>
    </w:p>
    <w:p w:rsidR="00CD012F" w:rsidRPr="002B3A21" w:rsidRDefault="00CD012F" w:rsidP="008B4086">
      <w:pPr>
        <w:spacing w:line="240" w:lineRule="auto"/>
        <w:rPr>
          <w:rFonts w:ascii="Times New Roman" w:hAnsi="Times New Roman" w:cs="Times New Roman"/>
        </w:rPr>
      </w:pPr>
      <w:r w:rsidRPr="002B3A21">
        <w:rPr>
          <w:rFonts w:ascii="Times New Roman" w:hAnsi="Times New Roman" w:cs="Times New Roman"/>
        </w:rPr>
        <w:t>(nepravidelnú ovuláciu, nedostatočné dozrievanie vajíčok, málo spermií, ich pomalosť či neschopnosť oplodniť vajíčko</w:t>
      </w:r>
    </w:p>
    <w:p w:rsidR="00CD012F" w:rsidRPr="002B3A21" w:rsidRDefault="00CD012F" w:rsidP="008B4086">
      <w:pPr>
        <w:spacing w:before="100" w:beforeAutospacing="1" w:after="100" w:afterAutospacing="1" w:line="240" w:lineRule="auto"/>
        <w:outlineLvl w:val="0"/>
        <w:rPr>
          <w:rFonts w:ascii="Times New Roman" w:eastAsia="Times New Roman" w:hAnsi="Times New Roman" w:cs="Times New Roman"/>
          <w:b/>
          <w:bCs/>
          <w:kern w:val="36"/>
          <w:lang w:val="cs-CZ" w:eastAsia="sk-SK"/>
        </w:rPr>
      </w:pPr>
      <w:r w:rsidRPr="002B3A21">
        <w:rPr>
          <w:rFonts w:ascii="Times New Roman" w:eastAsia="Times New Roman" w:hAnsi="Times New Roman" w:cs="Times New Roman"/>
          <w:b/>
          <w:bCs/>
          <w:kern w:val="36"/>
          <w:lang w:val="cs-CZ" w:eastAsia="sk-SK"/>
        </w:rPr>
        <w:t xml:space="preserve">Spermie </w:t>
      </w:r>
    </w:p>
    <w:p w:rsidR="00CD012F" w:rsidRPr="002B3A21" w:rsidRDefault="00CD012F"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b/>
          <w:bCs/>
          <w:lang w:val="cs-CZ" w:eastAsia="sk-SK"/>
        </w:rPr>
        <w:t>Spermie</w:t>
      </w:r>
      <w:r w:rsidRPr="002B3A21">
        <w:rPr>
          <w:rFonts w:ascii="Times New Roman" w:eastAsia="Times New Roman" w:hAnsi="Times New Roman" w:cs="Times New Roman"/>
          <w:lang w:val="cs-CZ" w:eastAsia="sk-SK"/>
        </w:rPr>
        <w:t xml:space="preserve"> jsou samčí </w:t>
      </w:r>
      <w:r w:rsidRPr="002B3A21">
        <w:rPr>
          <w:rFonts w:ascii="Times New Roman" w:eastAsia="Times New Roman" w:hAnsi="Times New Roman" w:cs="Times New Roman"/>
          <w:b/>
          <w:bCs/>
          <w:lang w:val="cs-CZ" w:eastAsia="sk-SK"/>
        </w:rPr>
        <w:t>gamety</w:t>
      </w:r>
      <w:r w:rsidRPr="002B3A21">
        <w:rPr>
          <w:rFonts w:ascii="Times New Roman" w:eastAsia="Times New Roman" w:hAnsi="Times New Roman" w:cs="Times New Roman"/>
          <w:lang w:val="cs-CZ" w:eastAsia="sk-SK"/>
        </w:rPr>
        <w:t xml:space="preserve">. Jsou schopny konat aktivní pohyb a slouží k oplodnění samičí </w:t>
      </w:r>
      <w:hyperlink r:id="rId7" w:tooltip="Gameta" w:history="1">
        <w:r w:rsidRPr="002B3A21">
          <w:rPr>
            <w:rFonts w:ascii="Times New Roman" w:eastAsia="Times New Roman" w:hAnsi="Times New Roman" w:cs="Times New Roman"/>
            <w:u w:val="single"/>
            <w:lang w:val="cs-CZ" w:eastAsia="sk-SK"/>
          </w:rPr>
          <w:t>gamety</w:t>
        </w:r>
      </w:hyperlink>
      <w:r w:rsidRPr="002B3A21">
        <w:rPr>
          <w:rFonts w:ascii="Times New Roman" w:eastAsia="Times New Roman" w:hAnsi="Times New Roman" w:cs="Times New Roman"/>
          <w:lang w:val="cs-CZ" w:eastAsia="sk-SK"/>
        </w:rPr>
        <w:t xml:space="preserve"> – oocytu. Pro jejich pohyb pomocí bičíku jsou někdy nazývané spermatozoa. </w:t>
      </w:r>
    </w:p>
    <w:p w:rsidR="00CD012F" w:rsidRPr="002B3A21" w:rsidRDefault="00CD012F" w:rsidP="008B4086">
      <w:pPr>
        <w:spacing w:after="0" w:line="240" w:lineRule="auto"/>
        <w:rPr>
          <w:rFonts w:ascii="Times New Roman" w:eastAsia="Times New Roman" w:hAnsi="Times New Roman" w:cs="Times New Roman"/>
          <w:lang w:val="cs-CZ" w:eastAsia="sk-SK"/>
        </w:rPr>
      </w:pPr>
    </w:p>
    <w:p w:rsidR="00CD012F" w:rsidRPr="002B3A21" w:rsidRDefault="00CD012F" w:rsidP="008B4086">
      <w:pPr>
        <w:spacing w:after="0"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Schéma spermie</w:t>
      </w:r>
    </w:p>
    <w:p w:rsidR="00CD012F" w:rsidRPr="002B3A21" w:rsidRDefault="00CD012F" w:rsidP="008B4086">
      <w:pPr>
        <w:spacing w:before="100" w:beforeAutospacing="1" w:after="100" w:afterAutospacing="1" w:line="240" w:lineRule="auto"/>
        <w:outlineLvl w:val="1"/>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Stavba</w:t>
      </w:r>
      <w:r w:rsidRPr="002B3A21">
        <w:rPr>
          <w:rFonts w:ascii="Times New Roman" w:eastAsia="Times New Roman" w:hAnsi="Times New Roman" w:cs="Times New Roman"/>
          <w:b/>
          <w:bCs/>
          <w:vanish/>
          <w:lang w:val="cs-CZ" w:eastAsia="sk-SK"/>
        </w:rPr>
        <w:t>[</w:t>
      </w:r>
      <w:hyperlink r:id="rId8" w:tooltip="Editace části Stavba" w:history="1">
        <w:r w:rsidRPr="002B3A21">
          <w:rPr>
            <w:rFonts w:ascii="Times New Roman" w:eastAsia="Times New Roman" w:hAnsi="Times New Roman" w:cs="Times New Roman"/>
            <w:b/>
            <w:bCs/>
            <w:noProof/>
            <w:lang w:eastAsia="sk-SK"/>
          </w:rPr>
          <w:drawing>
            <wp:inline distT="0" distB="0" distL="0" distR="0">
              <wp:extent cx="152400" cy="152400"/>
              <wp:effectExtent l="19050" t="0" r="0" b="0"/>
              <wp:docPr id="10" name="Obrázok 10" descr="upravit">
                <a:hlinkClick xmlns:a="http://schemas.openxmlformats.org/drawingml/2006/main" r:id="rId8" tooltip="&quot;Editace části Stavb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ravit">
                        <a:hlinkClick r:id="rId8" tooltip="&quot;Editace části Stavba&quot;"/>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3A21">
          <w:rPr>
            <w:rFonts w:ascii="Times New Roman" w:eastAsia="Times New Roman" w:hAnsi="Times New Roman" w:cs="Times New Roman"/>
            <w:b/>
            <w:bCs/>
            <w:u w:val="single"/>
            <w:lang w:val="cs-CZ" w:eastAsia="sk-SK"/>
          </w:rPr>
          <w:t xml:space="preserve"> upravit</w:t>
        </w:r>
      </w:hyperlink>
      <w:r w:rsidRPr="002B3A21">
        <w:rPr>
          <w:rFonts w:ascii="Times New Roman" w:eastAsia="Times New Roman" w:hAnsi="Times New Roman" w:cs="Times New Roman"/>
          <w:b/>
          <w:bCs/>
          <w:lang w:val="cs-CZ" w:eastAsia="sk-SK"/>
        </w:rPr>
        <w:t xml:space="preserve"> | </w:t>
      </w:r>
      <w:hyperlink r:id="rId10" w:tooltip="Editace části Stavba" w:history="1">
        <w:r w:rsidRPr="002B3A21">
          <w:rPr>
            <w:rFonts w:ascii="Times New Roman" w:eastAsia="Times New Roman" w:hAnsi="Times New Roman" w:cs="Times New Roman"/>
            <w:b/>
            <w:bCs/>
            <w:u w:val="single"/>
            <w:lang w:val="cs-CZ" w:eastAsia="sk-SK"/>
          </w:rPr>
          <w:t>editovat zdroj</w:t>
        </w:r>
      </w:hyperlink>
      <w:r w:rsidRPr="002B3A21">
        <w:rPr>
          <w:rFonts w:ascii="Times New Roman" w:eastAsia="Times New Roman" w:hAnsi="Times New Roman" w:cs="Times New Roman"/>
          <w:b/>
          <w:bCs/>
          <w:vanish/>
          <w:lang w:val="cs-CZ" w:eastAsia="sk-SK"/>
        </w:rPr>
        <w:t>]</w:t>
      </w:r>
    </w:p>
    <w:p w:rsidR="00CD012F" w:rsidRPr="002B3A21" w:rsidRDefault="00CD012F" w:rsidP="008B4086">
      <w:pPr>
        <w:numPr>
          <w:ilvl w:val="0"/>
          <w:numId w:val="8"/>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b/>
          <w:bCs/>
          <w:lang w:val="cs-CZ" w:eastAsia="sk-SK"/>
        </w:rPr>
        <w:t>Hlavička</w:t>
      </w:r>
      <w:r w:rsidRPr="002B3A21">
        <w:rPr>
          <w:rFonts w:ascii="Times New Roman" w:eastAsia="Times New Roman" w:hAnsi="Times New Roman" w:cs="Times New Roman"/>
          <w:lang w:val="cs-CZ" w:eastAsia="sk-SK"/>
        </w:rPr>
        <w:t xml:space="preserve"> – na hmotu největší část spermie, obsahuje jádro s </w:t>
      </w:r>
      <w:hyperlink r:id="rId11" w:tooltip="Haploidní" w:history="1">
        <w:r w:rsidRPr="002B3A21">
          <w:rPr>
            <w:rFonts w:ascii="Times New Roman" w:eastAsia="Times New Roman" w:hAnsi="Times New Roman" w:cs="Times New Roman"/>
            <w:u w:val="single"/>
            <w:lang w:val="cs-CZ" w:eastAsia="sk-SK"/>
          </w:rPr>
          <w:t>haploidní</w:t>
        </w:r>
      </w:hyperlink>
      <w:r w:rsidRPr="002B3A21">
        <w:rPr>
          <w:rFonts w:ascii="Times New Roman" w:eastAsia="Times New Roman" w:hAnsi="Times New Roman" w:cs="Times New Roman"/>
          <w:lang w:val="cs-CZ" w:eastAsia="sk-SK"/>
        </w:rPr>
        <w:t xml:space="preserve"> genetickou výbavou (n) a cytoplazmu. V přední části hlavičky je váček zvaný </w:t>
      </w:r>
      <w:r w:rsidRPr="002B3A21">
        <w:rPr>
          <w:rFonts w:ascii="Times New Roman" w:eastAsia="Times New Roman" w:hAnsi="Times New Roman" w:cs="Times New Roman"/>
          <w:b/>
          <w:bCs/>
          <w:lang w:val="cs-CZ" w:eastAsia="sk-SK"/>
        </w:rPr>
        <w:t>akrozom</w:t>
      </w:r>
      <w:r w:rsidRPr="002B3A21">
        <w:rPr>
          <w:rFonts w:ascii="Times New Roman" w:eastAsia="Times New Roman" w:hAnsi="Times New Roman" w:cs="Times New Roman"/>
          <w:lang w:val="cs-CZ" w:eastAsia="sk-SK"/>
        </w:rPr>
        <w:t xml:space="preserve">, který vznikl během spermatogeneze splynutím váčků </w:t>
      </w:r>
      <w:hyperlink r:id="rId12" w:tooltip="Golgiho aparát" w:history="1">
        <w:r w:rsidRPr="002B3A21">
          <w:rPr>
            <w:rFonts w:ascii="Times New Roman" w:eastAsia="Times New Roman" w:hAnsi="Times New Roman" w:cs="Times New Roman"/>
            <w:u w:val="single"/>
            <w:lang w:val="cs-CZ" w:eastAsia="sk-SK"/>
          </w:rPr>
          <w:t>Golgiho aparátu</w:t>
        </w:r>
      </w:hyperlink>
      <w:r w:rsidRPr="002B3A21">
        <w:rPr>
          <w:rFonts w:ascii="Times New Roman" w:eastAsia="Times New Roman" w:hAnsi="Times New Roman" w:cs="Times New Roman"/>
          <w:lang w:val="cs-CZ" w:eastAsia="sk-SK"/>
        </w:rPr>
        <w:t xml:space="preserve">. Plní funkci </w:t>
      </w:r>
      <w:hyperlink r:id="rId13" w:tooltip="Lysozom" w:history="1">
        <w:r w:rsidRPr="002B3A21">
          <w:rPr>
            <w:rFonts w:ascii="Times New Roman" w:eastAsia="Times New Roman" w:hAnsi="Times New Roman" w:cs="Times New Roman"/>
            <w:u w:val="single"/>
            <w:lang w:val="cs-CZ" w:eastAsia="sk-SK"/>
          </w:rPr>
          <w:t>lysozomu</w:t>
        </w:r>
      </w:hyperlink>
      <w:r w:rsidRPr="002B3A21">
        <w:rPr>
          <w:rFonts w:ascii="Times New Roman" w:eastAsia="Times New Roman" w:hAnsi="Times New Roman" w:cs="Times New Roman"/>
          <w:lang w:val="cs-CZ" w:eastAsia="sk-SK"/>
        </w:rPr>
        <w:t xml:space="preserve"> a slouží k rozrušení struktur obalujících oocyt (corona radiata a zona pellucida). Obsahuje několik hydrolytických enzymů jako je </w:t>
      </w:r>
      <w:r w:rsidRPr="002B3A21">
        <w:rPr>
          <w:rFonts w:ascii="Times New Roman" w:eastAsia="Times New Roman" w:hAnsi="Times New Roman" w:cs="Times New Roman"/>
          <w:i/>
          <w:iCs/>
          <w:lang w:val="cs-CZ" w:eastAsia="sk-SK"/>
        </w:rPr>
        <w:t>hyaluronidáza</w:t>
      </w:r>
      <w:r w:rsidRPr="002B3A21">
        <w:rPr>
          <w:rFonts w:ascii="Times New Roman" w:eastAsia="Times New Roman" w:hAnsi="Times New Roman" w:cs="Times New Roman"/>
          <w:lang w:val="cs-CZ" w:eastAsia="sk-SK"/>
        </w:rPr>
        <w:t xml:space="preserve"> (štěpí glykosaminoglykany), </w:t>
      </w:r>
      <w:r w:rsidRPr="002B3A21">
        <w:rPr>
          <w:rFonts w:ascii="Times New Roman" w:eastAsia="Times New Roman" w:hAnsi="Times New Roman" w:cs="Times New Roman"/>
          <w:i/>
          <w:iCs/>
          <w:lang w:val="cs-CZ" w:eastAsia="sk-SK"/>
        </w:rPr>
        <w:t>akrozin</w:t>
      </w:r>
      <w:r w:rsidRPr="002B3A21">
        <w:rPr>
          <w:rFonts w:ascii="Times New Roman" w:eastAsia="Times New Roman" w:hAnsi="Times New Roman" w:cs="Times New Roman"/>
          <w:lang w:val="cs-CZ" w:eastAsia="sk-SK"/>
        </w:rPr>
        <w:t xml:space="preserve"> (proteáza), </w:t>
      </w:r>
      <w:r w:rsidRPr="002B3A21">
        <w:rPr>
          <w:rFonts w:ascii="Times New Roman" w:eastAsia="Times New Roman" w:hAnsi="Times New Roman" w:cs="Times New Roman"/>
          <w:i/>
          <w:iCs/>
          <w:lang w:val="cs-CZ" w:eastAsia="sk-SK"/>
        </w:rPr>
        <w:t>neuraminidáza</w:t>
      </w:r>
      <w:r w:rsidRPr="002B3A21">
        <w:rPr>
          <w:rFonts w:ascii="Times New Roman" w:eastAsia="Times New Roman" w:hAnsi="Times New Roman" w:cs="Times New Roman"/>
          <w:lang w:val="cs-CZ" w:eastAsia="sk-SK"/>
        </w:rPr>
        <w:t xml:space="preserve"> či </w:t>
      </w:r>
      <w:r w:rsidRPr="002B3A21">
        <w:rPr>
          <w:rFonts w:ascii="Times New Roman" w:eastAsia="Times New Roman" w:hAnsi="Times New Roman" w:cs="Times New Roman"/>
          <w:i/>
          <w:iCs/>
          <w:lang w:val="cs-CZ" w:eastAsia="sk-SK"/>
        </w:rPr>
        <w:t>kyselá fosfatáza</w:t>
      </w:r>
      <w:r w:rsidRPr="002B3A21">
        <w:rPr>
          <w:rFonts w:ascii="Times New Roman" w:eastAsia="Times New Roman" w:hAnsi="Times New Roman" w:cs="Times New Roman"/>
          <w:lang w:val="cs-CZ" w:eastAsia="sk-SK"/>
        </w:rPr>
        <w:t>.</w:t>
      </w:r>
    </w:p>
    <w:p w:rsidR="00CD012F" w:rsidRPr="002B3A21" w:rsidRDefault="00CD012F" w:rsidP="008B4086">
      <w:pPr>
        <w:numPr>
          <w:ilvl w:val="0"/>
          <w:numId w:val="8"/>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b/>
          <w:bCs/>
          <w:lang w:val="cs-CZ" w:eastAsia="sk-SK"/>
        </w:rPr>
        <w:t>Krček</w:t>
      </w:r>
      <w:r w:rsidRPr="002B3A21">
        <w:rPr>
          <w:rFonts w:ascii="Times New Roman" w:eastAsia="Times New Roman" w:hAnsi="Times New Roman" w:cs="Times New Roman"/>
          <w:lang w:val="cs-CZ" w:eastAsia="sk-SK"/>
        </w:rPr>
        <w:t xml:space="preserve"> – struktura spojující hlavičku a bičík.</w:t>
      </w:r>
    </w:p>
    <w:p w:rsidR="00CD012F" w:rsidRPr="002B3A21" w:rsidRDefault="00CD012F" w:rsidP="008B4086">
      <w:pPr>
        <w:numPr>
          <w:ilvl w:val="0"/>
          <w:numId w:val="8"/>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b/>
          <w:bCs/>
          <w:lang w:val="cs-CZ" w:eastAsia="sk-SK"/>
        </w:rPr>
        <w:t>Bičík</w:t>
      </w:r>
      <w:r w:rsidRPr="002B3A21">
        <w:rPr>
          <w:rFonts w:ascii="Times New Roman" w:eastAsia="Times New Roman" w:hAnsi="Times New Roman" w:cs="Times New Roman"/>
          <w:lang w:val="cs-CZ" w:eastAsia="sk-SK"/>
        </w:rPr>
        <w:t xml:space="preserve"> – část spermie umožňující její pohyb. Obsahuje svazek mikrotubulů zakotvený v bazálním tělísku. Sestává ze tří segmentů:</w:t>
      </w:r>
    </w:p>
    <w:p w:rsidR="00CD012F" w:rsidRPr="002B3A21" w:rsidRDefault="00CD012F" w:rsidP="008B4086">
      <w:pPr>
        <w:numPr>
          <w:ilvl w:val="0"/>
          <w:numId w:val="9"/>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i/>
          <w:iCs/>
          <w:lang w:val="cs-CZ" w:eastAsia="sk-SK"/>
        </w:rPr>
        <w:t>Spojovací (střední) segment</w:t>
      </w:r>
      <w:r w:rsidRPr="002B3A21">
        <w:rPr>
          <w:rFonts w:ascii="Times New Roman" w:eastAsia="Times New Roman" w:hAnsi="Times New Roman" w:cs="Times New Roman"/>
          <w:lang w:val="cs-CZ" w:eastAsia="sk-SK"/>
        </w:rPr>
        <w:t xml:space="preserve"> - obsahuje řadu mitochondrií poskytujících energii pro pohyb.</w:t>
      </w:r>
    </w:p>
    <w:p w:rsidR="00CD012F" w:rsidRPr="002B3A21" w:rsidRDefault="00CD012F" w:rsidP="008B4086">
      <w:pPr>
        <w:numPr>
          <w:ilvl w:val="0"/>
          <w:numId w:val="9"/>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i/>
          <w:iCs/>
          <w:lang w:val="cs-CZ" w:eastAsia="sk-SK"/>
        </w:rPr>
        <w:t>Hlavní segment</w:t>
      </w:r>
      <w:r w:rsidRPr="002B3A21">
        <w:rPr>
          <w:rFonts w:ascii="Times New Roman" w:eastAsia="Times New Roman" w:hAnsi="Times New Roman" w:cs="Times New Roman"/>
          <w:lang w:val="cs-CZ" w:eastAsia="sk-SK"/>
        </w:rPr>
        <w:t>.</w:t>
      </w:r>
    </w:p>
    <w:p w:rsidR="00CD012F" w:rsidRPr="002B3A21" w:rsidRDefault="00CD012F" w:rsidP="008B4086">
      <w:pPr>
        <w:numPr>
          <w:ilvl w:val="0"/>
          <w:numId w:val="9"/>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i/>
          <w:iCs/>
          <w:lang w:val="cs-CZ" w:eastAsia="sk-SK"/>
        </w:rPr>
        <w:t>Koncová část</w:t>
      </w:r>
      <w:r w:rsidRPr="002B3A21">
        <w:rPr>
          <w:rFonts w:ascii="Times New Roman" w:eastAsia="Times New Roman" w:hAnsi="Times New Roman" w:cs="Times New Roman"/>
          <w:lang w:val="cs-CZ" w:eastAsia="sk-SK"/>
        </w:rPr>
        <w:t>.</w:t>
      </w:r>
    </w:p>
    <w:p w:rsidR="00CD012F" w:rsidRPr="002B3A21" w:rsidRDefault="00CD012F"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Velikost spermie je okolo 65 μm, z čehož pouze 5 μm připadá na hlavičku, zbytek tvoří bičík. </w:t>
      </w:r>
    </w:p>
    <w:p w:rsidR="00CD012F" w:rsidRPr="002B3A21" w:rsidRDefault="00CD012F" w:rsidP="008B4086">
      <w:pPr>
        <w:spacing w:before="100" w:beforeAutospacing="1" w:after="100" w:afterAutospacing="1" w:line="240" w:lineRule="auto"/>
        <w:outlineLvl w:val="1"/>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Vývoj</w:t>
      </w:r>
      <w:r w:rsidRPr="002B3A21">
        <w:rPr>
          <w:rFonts w:ascii="Times New Roman" w:eastAsia="Times New Roman" w:hAnsi="Times New Roman" w:cs="Times New Roman"/>
          <w:b/>
          <w:bCs/>
          <w:vanish/>
          <w:lang w:val="cs-CZ" w:eastAsia="sk-SK"/>
        </w:rPr>
        <w:t>[</w:t>
      </w:r>
      <w:hyperlink r:id="rId14" w:tooltip="Editace části Vývoj" w:history="1">
        <w:r w:rsidRPr="002B3A21">
          <w:rPr>
            <w:rFonts w:ascii="Times New Roman" w:eastAsia="Times New Roman" w:hAnsi="Times New Roman" w:cs="Times New Roman"/>
            <w:b/>
            <w:bCs/>
            <w:noProof/>
            <w:lang w:eastAsia="sk-SK"/>
          </w:rPr>
          <w:drawing>
            <wp:inline distT="0" distB="0" distL="0" distR="0">
              <wp:extent cx="152400" cy="152400"/>
              <wp:effectExtent l="19050" t="0" r="0" b="0"/>
              <wp:docPr id="11" name="Obrázok 11" descr="upravit">
                <a:hlinkClick xmlns:a="http://schemas.openxmlformats.org/drawingml/2006/main" r:id="rId14" tooltip="&quot;Editace části Vývo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ravit">
                        <a:hlinkClick r:id="rId14" tooltip="&quot;Editace části Vývoj&quot;"/>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3A21">
          <w:rPr>
            <w:rFonts w:ascii="Times New Roman" w:eastAsia="Times New Roman" w:hAnsi="Times New Roman" w:cs="Times New Roman"/>
            <w:b/>
            <w:bCs/>
            <w:u w:val="single"/>
            <w:lang w:val="cs-CZ" w:eastAsia="sk-SK"/>
          </w:rPr>
          <w:t xml:space="preserve"> upravit</w:t>
        </w:r>
      </w:hyperlink>
      <w:r w:rsidRPr="002B3A21">
        <w:rPr>
          <w:rFonts w:ascii="Times New Roman" w:eastAsia="Times New Roman" w:hAnsi="Times New Roman" w:cs="Times New Roman"/>
          <w:b/>
          <w:bCs/>
          <w:lang w:val="cs-CZ" w:eastAsia="sk-SK"/>
        </w:rPr>
        <w:t xml:space="preserve"> | </w:t>
      </w:r>
      <w:hyperlink r:id="rId15" w:tooltip="Editace části Vývoj" w:history="1">
        <w:r w:rsidRPr="002B3A21">
          <w:rPr>
            <w:rFonts w:ascii="Times New Roman" w:eastAsia="Times New Roman" w:hAnsi="Times New Roman" w:cs="Times New Roman"/>
            <w:b/>
            <w:bCs/>
            <w:u w:val="single"/>
            <w:lang w:val="cs-CZ" w:eastAsia="sk-SK"/>
          </w:rPr>
          <w:t>editovat zdroj</w:t>
        </w:r>
      </w:hyperlink>
      <w:r w:rsidRPr="002B3A21">
        <w:rPr>
          <w:rFonts w:ascii="Times New Roman" w:eastAsia="Times New Roman" w:hAnsi="Times New Roman" w:cs="Times New Roman"/>
          <w:b/>
          <w:bCs/>
          <w:vanish/>
          <w:lang w:val="cs-CZ" w:eastAsia="sk-SK"/>
        </w:rPr>
        <w:t>]</w:t>
      </w:r>
    </w:p>
    <w:p w:rsidR="00CD012F" w:rsidRPr="002B3A21" w:rsidRDefault="00CD012F" w:rsidP="008B4086">
      <w:pPr>
        <w:numPr>
          <w:ilvl w:val="0"/>
          <w:numId w:val="10"/>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Spermie se vyvíjí ze </w:t>
      </w:r>
      <w:r w:rsidRPr="002B3A21">
        <w:rPr>
          <w:rFonts w:ascii="Times New Roman" w:eastAsia="Times New Roman" w:hAnsi="Times New Roman" w:cs="Times New Roman"/>
          <w:b/>
          <w:bCs/>
          <w:lang w:val="cs-CZ" w:eastAsia="sk-SK"/>
        </w:rPr>
        <w:t>spermatogonií</w:t>
      </w:r>
      <w:r w:rsidRPr="002B3A21">
        <w:rPr>
          <w:rFonts w:ascii="Times New Roman" w:eastAsia="Times New Roman" w:hAnsi="Times New Roman" w:cs="Times New Roman"/>
          <w:lang w:val="cs-CZ" w:eastAsia="sk-SK"/>
        </w:rPr>
        <w:t xml:space="preserve"> procesem </w:t>
      </w:r>
      <w:hyperlink r:id="rId16" w:tooltip="Spermatogeneze" w:history="1">
        <w:r w:rsidRPr="002B3A21">
          <w:rPr>
            <w:rFonts w:ascii="Times New Roman" w:eastAsia="Times New Roman" w:hAnsi="Times New Roman" w:cs="Times New Roman"/>
            <w:b/>
            <w:bCs/>
            <w:u w:val="single"/>
            <w:lang w:val="cs-CZ" w:eastAsia="sk-SK"/>
          </w:rPr>
          <w:t>spermatogeneze</w:t>
        </w:r>
      </w:hyperlink>
      <w:r w:rsidRPr="002B3A21">
        <w:rPr>
          <w:rFonts w:ascii="Times New Roman" w:eastAsia="Times New Roman" w:hAnsi="Times New Roman" w:cs="Times New Roman"/>
          <w:lang w:val="cs-CZ" w:eastAsia="sk-SK"/>
        </w:rPr>
        <w:t xml:space="preserve"> sestávajícím z meiotického dělení spermatogonie a následné diferenciace spermatidy (již haploidní buňky) až ve výslednou spermii. Tato diferenciace zahrnuje tvorbu akrozomu, kondenzaci a protažení jádra, vývoj bičíku a ztrátu většiny cytoplazmy. Celá spermatogeneze se odehrává v semenotvorných kanálcích testes. V dalších částech pohlavního ústrojí muže dochází ještě k několika maturačním procesům, jejichž narušení může ovlivnit plodnost.</w:t>
      </w:r>
    </w:p>
    <w:p w:rsidR="00CD012F" w:rsidRPr="002B3A21" w:rsidRDefault="00CD012F" w:rsidP="008B4086">
      <w:pPr>
        <w:numPr>
          <w:ilvl w:val="0"/>
          <w:numId w:val="10"/>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Ke schopnosti oplodnit vajíčko je nutná ještě tzv. </w:t>
      </w:r>
      <w:r w:rsidRPr="002B3A21">
        <w:rPr>
          <w:rFonts w:ascii="Times New Roman" w:eastAsia="Times New Roman" w:hAnsi="Times New Roman" w:cs="Times New Roman"/>
          <w:b/>
          <w:bCs/>
          <w:lang w:val="cs-CZ" w:eastAsia="sk-SK"/>
        </w:rPr>
        <w:t>kapacitace</w:t>
      </w:r>
      <w:r w:rsidRPr="002B3A21">
        <w:rPr>
          <w:rFonts w:ascii="Times New Roman" w:eastAsia="Times New Roman" w:hAnsi="Times New Roman" w:cs="Times New Roman"/>
          <w:lang w:val="cs-CZ" w:eastAsia="sk-SK"/>
        </w:rPr>
        <w:t>. K té dochází až v ženském pohlavním traktu. Do procesu kapacitace patří např. splynutí cytoplazmatické membrány v oblasti akrozomu s membránou akrozomu, což umožní po kontaktu spermie s oocytem snazší vylití akrozomálních enzymů. Mechanismy kapacitace zatím nejsou zcela známy.</w:t>
      </w:r>
    </w:p>
    <w:p w:rsidR="00CD012F" w:rsidRPr="002B3A21" w:rsidRDefault="00CD012F"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lastRenderedPageBreak/>
        <w:t xml:space="preserve">Vývoj trvá </w:t>
      </w:r>
      <w:r w:rsidRPr="002B3A21">
        <w:rPr>
          <w:rFonts w:ascii="Times New Roman" w:eastAsia="Times New Roman" w:hAnsi="Times New Roman" w:cs="Times New Roman"/>
          <w:b/>
          <w:bCs/>
          <w:lang w:val="cs-CZ" w:eastAsia="sk-SK"/>
        </w:rPr>
        <w:t>64</w:t>
      </w:r>
      <w:r w:rsidRPr="002B3A21">
        <w:rPr>
          <w:rFonts w:ascii="Times New Roman" w:eastAsia="Times New Roman" w:hAnsi="Times New Roman" w:cs="Times New Roman"/>
          <w:lang w:val="cs-CZ" w:eastAsia="sk-SK"/>
        </w:rPr>
        <w:t xml:space="preserve"> dní. </w:t>
      </w:r>
    </w:p>
    <w:p w:rsidR="00CD012F" w:rsidRPr="002B3A21" w:rsidRDefault="00CD012F" w:rsidP="008B4086">
      <w:pPr>
        <w:spacing w:before="100" w:beforeAutospacing="1" w:after="100" w:afterAutospacing="1" w:line="240" w:lineRule="auto"/>
        <w:outlineLvl w:val="1"/>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Kvalita spermií</w:t>
      </w:r>
      <w:r w:rsidRPr="002B3A21">
        <w:rPr>
          <w:rFonts w:ascii="Times New Roman" w:eastAsia="Times New Roman" w:hAnsi="Times New Roman" w:cs="Times New Roman"/>
          <w:b/>
          <w:bCs/>
          <w:vanish/>
          <w:lang w:val="cs-CZ" w:eastAsia="sk-SK"/>
        </w:rPr>
        <w:t>[</w:t>
      </w:r>
      <w:hyperlink r:id="rId17" w:tooltip="Editace části Kvalita spermií" w:history="1">
        <w:r w:rsidRPr="002B3A21">
          <w:rPr>
            <w:rFonts w:ascii="Times New Roman" w:eastAsia="Times New Roman" w:hAnsi="Times New Roman" w:cs="Times New Roman"/>
            <w:b/>
            <w:bCs/>
            <w:noProof/>
            <w:lang w:eastAsia="sk-SK"/>
          </w:rPr>
          <w:drawing>
            <wp:inline distT="0" distB="0" distL="0" distR="0">
              <wp:extent cx="152400" cy="152400"/>
              <wp:effectExtent l="19050" t="0" r="0" b="0"/>
              <wp:docPr id="12" name="Obrázok 12" descr="upravit">
                <a:hlinkClick xmlns:a="http://schemas.openxmlformats.org/drawingml/2006/main" r:id="rId17" tooltip="&quot;Editace části Kvalita spermií&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ravit">
                        <a:hlinkClick r:id="rId17" tooltip="&quot;Editace části Kvalita spermií&quot;"/>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3A21">
          <w:rPr>
            <w:rFonts w:ascii="Times New Roman" w:eastAsia="Times New Roman" w:hAnsi="Times New Roman" w:cs="Times New Roman"/>
            <w:b/>
            <w:bCs/>
            <w:u w:val="single"/>
            <w:lang w:val="cs-CZ" w:eastAsia="sk-SK"/>
          </w:rPr>
          <w:t xml:space="preserve"> upravit</w:t>
        </w:r>
      </w:hyperlink>
      <w:r w:rsidRPr="002B3A21">
        <w:rPr>
          <w:rFonts w:ascii="Times New Roman" w:eastAsia="Times New Roman" w:hAnsi="Times New Roman" w:cs="Times New Roman"/>
          <w:b/>
          <w:bCs/>
          <w:lang w:val="cs-CZ" w:eastAsia="sk-SK"/>
        </w:rPr>
        <w:t xml:space="preserve"> | </w:t>
      </w:r>
      <w:hyperlink r:id="rId18" w:tooltip="Editace části Kvalita spermií" w:history="1">
        <w:r w:rsidRPr="002B3A21">
          <w:rPr>
            <w:rFonts w:ascii="Times New Roman" w:eastAsia="Times New Roman" w:hAnsi="Times New Roman" w:cs="Times New Roman"/>
            <w:b/>
            <w:bCs/>
            <w:u w:val="single"/>
            <w:lang w:val="cs-CZ" w:eastAsia="sk-SK"/>
          </w:rPr>
          <w:t>editovat zdroj</w:t>
        </w:r>
      </w:hyperlink>
      <w:r w:rsidRPr="002B3A21">
        <w:rPr>
          <w:rFonts w:ascii="Times New Roman" w:eastAsia="Times New Roman" w:hAnsi="Times New Roman" w:cs="Times New Roman"/>
          <w:b/>
          <w:bCs/>
          <w:vanish/>
          <w:lang w:val="cs-CZ" w:eastAsia="sk-SK"/>
        </w:rPr>
        <w:t>]</w:t>
      </w:r>
    </w:p>
    <w:p w:rsidR="00CD012F" w:rsidRPr="002B3A21" w:rsidRDefault="00CD012F"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Neplodnost může mít řadu příčin. </w:t>
      </w:r>
    </w:p>
    <w:p w:rsidR="00CD012F" w:rsidRPr="002B3A21" w:rsidRDefault="00CD012F" w:rsidP="008B4086">
      <w:pPr>
        <w:numPr>
          <w:ilvl w:val="0"/>
          <w:numId w:val="11"/>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Problémem moderní doby je snižující se množství spermií v ejakulátu. Zatímco v roce 1938 byl standardní počet spermií na 1ml ejakulátu 120 milionů, dnes je to pouhých 25 milionů. Na vině je přehřívání varlat například častým saunováním či pokládáním notebooku na klín, sedavý způsob života, nekvalitní strava či nepravidelný sex.</w:t>
      </w:r>
    </w:p>
    <w:p w:rsidR="00CD012F" w:rsidRPr="002B3A21" w:rsidRDefault="00CD012F" w:rsidP="008B4086">
      <w:pPr>
        <w:spacing w:before="100" w:beforeAutospacing="1" w:after="100" w:afterAutospacing="1" w:line="240" w:lineRule="auto"/>
        <w:outlineLvl w:val="2"/>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Syndrom nepohyblivých spermií</w:t>
      </w:r>
      <w:r w:rsidRPr="002B3A21">
        <w:rPr>
          <w:rFonts w:ascii="Times New Roman" w:eastAsia="Times New Roman" w:hAnsi="Times New Roman" w:cs="Times New Roman"/>
          <w:b/>
          <w:bCs/>
          <w:vanish/>
          <w:lang w:val="cs-CZ" w:eastAsia="sk-SK"/>
        </w:rPr>
        <w:t>[</w:t>
      </w:r>
      <w:hyperlink r:id="rId19" w:tooltip="Editace části Syndrom nepohyblivých spermií" w:history="1">
        <w:r w:rsidRPr="002B3A21">
          <w:rPr>
            <w:rFonts w:ascii="Times New Roman" w:eastAsia="Times New Roman" w:hAnsi="Times New Roman" w:cs="Times New Roman"/>
            <w:b/>
            <w:bCs/>
            <w:noProof/>
            <w:lang w:eastAsia="sk-SK"/>
          </w:rPr>
          <w:drawing>
            <wp:inline distT="0" distB="0" distL="0" distR="0">
              <wp:extent cx="152400" cy="152400"/>
              <wp:effectExtent l="19050" t="0" r="0" b="0"/>
              <wp:docPr id="13" name="Obrázok 13" descr="upravit">
                <a:hlinkClick xmlns:a="http://schemas.openxmlformats.org/drawingml/2006/main" r:id="rId19" tooltip="&quot;Editace části Syndrom nepohyblivých spermií&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ravit">
                        <a:hlinkClick r:id="rId19" tooltip="&quot;Editace části Syndrom nepohyblivých spermií&quot;"/>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3A21">
          <w:rPr>
            <w:rFonts w:ascii="Times New Roman" w:eastAsia="Times New Roman" w:hAnsi="Times New Roman" w:cs="Times New Roman"/>
            <w:b/>
            <w:bCs/>
            <w:u w:val="single"/>
            <w:lang w:val="cs-CZ" w:eastAsia="sk-SK"/>
          </w:rPr>
          <w:t xml:space="preserve"> upravit</w:t>
        </w:r>
      </w:hyperlink>
      <w:r w:rsidRPr="002B3A21">
        <w:rPr>
          <w:rFonts w:ascii="Times New Roman" w:eastAsia="Times New Roman" w:hAnsi="Times New Roman" w:cs="Times New Roman"/>
          <w:b/>
          <w:bCs/>
          <w:lang w:val="cs-CZ" w:eastAsia="sk-SK"/>
        </w:rPr>
        <w:t xml:space="preserve"> | </w:t>
      </w:r>
      <w:hyperlink r:id="rId20" w:tooltip="Editace části Syndrom nepohyblivých spermií" w:history="1">
        <w:r w:rsidRPr="002B3A21">
          <w:rPr>
            <w:rFonts w:ascii="Times New Roman" w:eastAsia="Times New Roman" w:hAnsi="Times New Roman" w:cs="Times New Roman"/>
            <w:b/>
            <w:bCs/>
            <w:u w:val="single"/>
            <w:lang w:val="cs-CZ" w:eastAsia="sk-SK"/>
          </w:rPr>
          <w:t>editovat zdroj</w:t>
        </w:r>
      </w:hyperlink>
      <w:r w:rsidRPr="002B3A21">
        <w:rPr>
          <w:rFonts w:ascii="Times New Roman" w:eastAsia="Times New Roman" w:hAnsi="Times New Roman" w:cs="Times New Roman"/>
          <w:b/>
          <w:bCs/>
          <w:vanish/>
          <w:lang w:val="cs-CZ" w:eastAsia="sk-SK"/>
        </w:rPr>
        <w:t>]</w:t>
      </w:r>
    </w:p>
    <w:p w:rsidR="00CD012F" w:rsidRPr="002B3A21" w:rsidRDefault="00CD012F"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je způsoben například špatnou funkcí dyneinu, který je zásadní pro pohyb bičíku. Mohou být poškozeny ale i jiné proteiny důležité pro pohyb. Protože se tato porucha týká všech bičíků a řasinek, je obvykle spojena s chronickými záněty respiračního traktu, jehož výstelka je tvořena řasinkovým epitelem. </w:t>
      </w:r>
    </w:p>
    <w:p w:rsidR="00CD012F" w:rsidRPr="002B3A21" w:rsidRDefault="00CD012F" w:rsidP="008B4086">
      <w:pPr>
        <w:spacing w:line="240" w:lineRule="auto"/>
        <w:rPr>
          <w:rFonts w:ascii="Times New Roman" w:hAnsi="Times New Roman" w:cs="Times New Roman"/>
          <w:lang w:val="cs-CZ"/>
        </w:rPr>
      </w:pPr>
      <w:r w:rsidRPr="002B3A21">
        <w:rPr>
          <w:rFonts w:ascii="Times New Roman" w:hAnsi="Times New Roman" w:cs="Times New Roman"/>
          <w:lang w:val="cs-CZ"/>
        </w:rPr>
        <w:br/>
        <w:t>Základné telesné charakteristiky a dispozície dieťaťa sú určené už vo chvíli počatia, t. j. vtedy, keď spermia otca prenikne do vajíčka matky a spolu vytvoria zygotu - počiatok rýchlo sa rozmnožujúcich buniek, ktoré sa stanú embryom. Každá bunka embrya obsahuje genetickú informáciu, ktorá je uložená v 46 chromozómoch, po 23 od každého rodiča. Chromozómy obsahujú reťazce menších jednotiek, ktoré nazývame gény. Jeden gén riadi špecifickú zložku vývinu nového dieťaťa, ako napr. farbu vlasov, kým viaceré skupiny génov určujú rozsah a úroveň inteligencie, a tým robia dedičnosť oveľa komplikovanejšou. Pohlavie dieťaťa je určené jedným chromozómom, a to buď chromozómom X (dievča), alebo chromozómom Y (chlapec).</w:t>
      </w:r>
      <w:r w:rsidRPr="002B3A21">
        <w:rPr>
          <w:rFonts w:ascii="Times New Roman" w:hAnsi="Times New Roman" w:cs="Times New Roman"/>
          <w:lang w:val="cs-CZ"/>
        </w:rPr>
        <w:br/>
      </w:r>
      <w:r w:rsidRPr="002B3A21">
        <w:rPr>
          <w:rFonts w:ascii="Times New Roman" w:hAnsi="Times New Roman" w:cs="Times New Roman"/>
          <w:lang w:val="cs-CZ"/>
        </w:rPr>
        <w:br/>
        <w:t xml:space="preserve">Ženská pohlavná bunka (vajíčko) a mužská pohlavná bunka (spermia) obsahujú po 23 chromozómov, ale len jeden z nich je pohlavný chromozóm. Zrelé vajíčko nesie vždy chromozóm X; spermia však môže niesť chromozóm X, alebo chromozóm Y. Z vajíčka oplodneného spermiou nesúcou chromozóm X sa vyvinie dievčatko (XX); ak spermia vnesie do vajíčka chromozóm Y, narodí sa dieťa mužského pohlavia (XY). </w:t>
      </w:r>
      <w:r w:rsidRPr="002B3A21">
        <w:rPr>
          <w:rFonts w:ascii="Times New Roman" w:hAnsi="Times New Roman" w:cs="Times New Roman"/>
          <w:b/>
          <w:bCs/>
          <w:lang w:val="cs-CZ"/>
        </w:rPr>
        <w:t xml:space="preserve">Oplodnené vajíčko </w:t>
      </w:r>
      <w:r w:rsidRPr="002B3A21">
        <w:rPr>
          <w:rFonts w:ascii="Times New Roman" w:hAnsi="Times New Roman" w:cs="Times New Roman"/>
          <w:lang w:val="cs-CZ"/>
        </w:rPr>
        <w:br/>
        <w:t xml:space="preserve">Ak spermia prenikne do vajíčka vo vajíčkovode krátko po ovulácii, vajíčko sa oplodní. Z miliónov spermií vyplavených počas pohlavného styku sa len jedinej podarí preniknúť cez bunkovú stenu zrelého vajíčka. Po spojení obidvoch jadier sa každý chromozóm so svojimi génmi skombinuje s tým istým chromozómom druhého jadra. A práve v tomto momente sa získané znaky, zdedené od obidvoch rodičov, pevne zabudujú v budúcom potomkovi. Novovzniknutá bunka so svojím genetickým nákladom 46 chromozómov sa v pravidelných niekoľkohodinových intervaloch delí a posúva ďalej k maternici. Asi týždeň po oplodnení sa rastúce klbko buniek zahniezdi v maternici. V čase, keď možno predpokladať, že je žena tehotná, z vajíčka vzniká embryo a formuje sa placenta. Po dvanástich týždňoch vývinu v maternici sa stáva životaschopným ľudským plodom. </w:t>
      </w:r>
      <w:r w:rsidRPr="002B3A21">
        <w:rPr>
          <w:rFonts w:ascii="Times New Roman" w:hAnsi="Times New Roman" w:cs="Times New Roman"/>
          <w:b/>
          <w:bCs/>
          <w:lang w:val="cs-CZ"/>
        </w:rPr>
        <w:t>Cesta oplodneného vajíčka</w:t>
      </w:r>
      <w:r w:rsidRPr="002B3A21">
        <w:rPr>
          <w:rFonts w:ascii="Times New Roman" w:hAnsi="Times New Roman" w:cs="Times New Roman"/>
          <w:lang w:val="cs-CZ"/>
        </w:rPr>
        <w:br/>
        <w:t>Keď sa vajíčko uvoľnené z vaječníka ženy spojí vo vajíčkovode s jednou z miliónov spermií, uskutoční sa oplodnenie. Jadro spermie sa spojí s jadrom vajíčka, pričom sa jadrá .</w:t>
      </w:r>
      <w:r w:rsidRPr="002B3A21">
        <w:rPr>
          <w:rFonts w:ascii="Times New Roman" w:hAnsi="Times New Roman" w:cs="Times New Roman"/>
          <w:lang w:val="cs-CZ"/>
        </w:rPr>
        <w:br/>
      </w:r>
      <w:r w:rsidRPr="002B3A21">
        <w:rPr>
          <w:rFonts w:ascii="Times New Roman" w:hAnsi="Times New Roman" w:cs="Times New Roman"/>
          <w:lang w:val="cs-CZ"/>
        </w:rPr>
        <w:br/>
        <w:t xml:space="preserve">zjednotia a začne sa proces bunkového delenia. Oplodnené vajíčko sa rozdelí na dve bunky, z ktorých každá sa opäť rozdelí na dve atďOplodnenie jednou spermiou sa uskutočňuje asi v tretine cesty vajíčkovodom. Delením sa z oplodneného vajíčka stáva klbko buniekToto klbko rýchlo sa deliacich buniek putuje vajíčkovodom k maternici; v jej stene sa zahniezdi asi 7 dní po oplodnení. V priebehu niekoľkých týždňov sa z buniek vyvinie embryo a placenta. </w:t>
      </w:r>
      <w:r w:rsidRPr="002B3A21">
        <w:rPr>
          <w:rFonts w:ascii="Times New Roman" w:hAnsi="Times New Roman" w:cs="Times New Roman"/>
          <w:b/>
          <w:bCs/>
          <w:lang w:val="cs-CZ"/>
        </w:rPr>
        <w:t>Placenta</w:t>
      </w:r>
      <w:r w:rsidRPr="002B3A21">
        <w:rPr>
          <w:rFonts w:ascii="Times New Roman" w:hAnsi="Times New Roman" w:cs="Times New Roman"/>
          <w:lang w:val="cs-CZ"/>
        </w:rPr>
        <w:br/>
        <w:t xml:space="preserve">Zdravá placenta je dôležitým faktorom úspešného rastu a vývinu dieťaťa. Tento diskovitý orgán je životným spojivom medzí matkiným telom a jej rastúcim dieťaťom. Slúži ako pľúca, pečeň, obličky a tráviaca sústava pre nedozretý plod, s ktorým je spojená pupočnou šnúrou - troma spletenými krvnými </w:t>
      </w:r>
      <w:r w:rsidRPr="002B3A21">
        <w:rPr>
          <w:rFonts w:ascii="Times New Roman" w:hAnsi="Times New Roman" w:cs="Times New Roman"/>
          <w:lang w:val="cs-CZ"/>
        </w:rPr>
        <w:lastRenderedPageBreak/>
        <w:t>cievami, ktoré zabezpečujú výživu z matkinho krvného obehu. Placenta vstrebáva kyslík, výživné látky a protilátky z matkinej krvi a odvádza nepotrebné a škodlivé látky z krvného obehu plodu. Sama placenta je počas tehotnosti pevne vrastená do steny maternice a pri pôrode má hmotnosť asi pol kilogramu. Po narodení dieťaťa sa oddelí a je vypudená z maternice.</w:t>
      </w:r>
      <w:r w:rsidRPr="002B3A21">
        <w:rPr>
          <w:rFonts w:ascii="Times New Roman" w:hAnsi="Times New Roman" w:cs="Times New Roman"/>
          <w:lang w:val="cs-CZ"/>
        </w:rPr>
        <w:br/>
      </w:r>
      <w:r w:rsidRPr="002B3A21">
        <w:rPr>
          <w:rFonts w:ascii="Times New Roman" w:hAnsi="Times New Roman" w:cs="Times New Roman"/>
          <w:lang w:val="cs-CZ"/>
        </w:rPr>
        <w:br/>
      </w:r>
      <w:r w:rsidRPr="002B3A21">
        <w:rPr>
          <w:rFonts w:ascii="Times New Roman" w:hAnsi="Times New Roman" w:cs="Times New Roman"/>
          <w:b/>
          <w:bCs/>
          <w:lang w:val="cs-CZ"/>
        </w:rPr>
        <w:t>Krvný obeh plodu</w:t>
      </w:r>
      <w:r w:rsidRPr="002B3A21">
        <w:rPr>
          <w:rFonts w:ascii="Times New Roman" w:hAnsi="Times New Roman" w:cs="Times New Roman"/>
          <w:lang w:val="cs-CZ"/>
        </w:rPr>
        <w:br/>
        <w:t>Životodarné spojenie medzi matkou a dieťaťom sa odohráva v placente. Tu sa stretávajú krvné obehy tak blízko, že plod môže byť dokonale vyživovaný. V skutočnosti sa však tieto krvné prúdy nikdy nezmiešajú. Krv, ktorá prechádza pupočníkom, odoberá kyslík z krvi matky prostredníctvom placenty. Potom cirkuluje srdcom, hlavou a telom plodu a počas tejto cesty sa odkysličuje. Aby načerpala kyslík, vracia sa cez srdce opäť do placenty, pričom pľúca obchádza. Krv plodu, prúdiaca z placenty a do placenty. vstrebáva z matkinho krvného obehu užitočné látky a odpadové látky do neho vylučuje. Klky, maličké výrastky zväčšujú povrch placenty, čím umožňujú dostatočnú výmenu látok. Po narodení sa obehový systém dieťaťa prispôsobí životným podmienkam</w:t>
      </w:r>
    </w:p>
    <w:p w:rsidR="00F36E5F" w:rsidRPr="002B3A21" w:rsidRDefault="00F36E5F" w:rsidP="008B4086">
      <w:pPr>
        <w:spacing w:line="240" w:lineRule="auto"/>
        <w:jc w:val="center"/>
        <w:rPr>
          <w:rFonts w:ascii="Times New Roman" w:eastAsia="Calibri" w:hAnsi="Times New Roman" w:cs="Times New Roman"/>
          <w:b/>
          <w:bCs/>
        </w:rPr>
      </w:pPr>
      <w:r w:rsidRPr="002B3A21">
        <w:rPr>
          <w:rFonts w:ascii="Times New Roman" w:eastAsia="Calibri" w:hAnsi="Times New Roman" w:cs="Times New Roman"/>
          <w:b/>
          <w:bCs/>
        </w:rPr>
        <w:t>Reprodukčný cyklus ženy</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numPr>
          <w:ilvl w:val="0"/>
          <w:numId w:val="14"/>
        </w:numPr>
        <w:spacing w:after="0" w:line="240" w:lineRule="auto"/>
        <w:rPr>
          <w:rFonts w:ascii="Times New Roman" w:eastAsia="Calibri" w:hAnsi="Times New Roman" w:cs="Times New Roman"/>
        </w:rPr>
      </w:pPr>
      <w:r w:rsidRPr="002B3A21">
        <w:rPr>
          <w:rFonts w:ascii="Times New Roman" w:eastAsia="Calibri" w:hAnsi="Times New Roman" w:cs="Times New Roman"/>
        </w:rPr>
        <w:t>periodicky v mesačných cykloch sa opakujúce procesy  - dozrievanie vajíčok a folikulov v ováriu,  zmeny  sliznice maternice.</w:t>
      </w:r>
    </w:p>
    <w:p w:rsidR="00F36E5F" w:rsidRPr="002B3A21" w:rsidRDefault="00F36E5F" w:rsidP="008B4086">
      <w:pPr>
        <w:numPr>
          <w:ilvl w:val="0"/>
          <w:numId w:val="14"/>
        </w:numPr>
        <w:spacing w:after="0" w:line="240" w:lineRule="auto"/>
        <w:rPr>
          <w:rFonts w:ascii="Times New Roman" w:eastAsia="Calibri" w:hAnsi="Times New Roman" w:cs="Times New Roman"/>
        </w:rPr>
      </w:pPr>
      <w:r w:rsidRPr="002B3A21">
        <w:rPr>
          <w:rFonts w:ascii="Times New Roman" w:eastAsia="Calibri" w:hAnsi="Times New Roman" w:cs="Times New Roman"/>
          <w:bCs/>
        </w:rPr>
        <w:t xml:space="preserve">Cyklické zmeny </w:t>
      </w:r>
      <w:r w:rsidRPr="002B3A21">
        <w:rPr>
          <w:rFonts w:ascii="Times New Roman" w:eastAsia="Calibri" w:hAnsi="Times New Roman" w:cs="Times New Roman"/>
        </w:rPr>
        <w:t xml:space="preserve">prebiehajúce v </w:t>
      </w:r>
      <w:r w:rsidRPr="002B3A21">
        <w:rPr>
          <w:rFonts w:ascii="Times New Roman" w:eastAsia="Calibri" w:hAnsi="Times New Roman" w:cs="Times New Roman"/>
          <w:bCs/>
        </w:rPr>
        <w:t xml:space="preserve">ováriách - ovariálny cyklus, v maternici - uterinný </w:t>
      </w:r>
      <w:r w:rsidRPr="002B3A21">
        <w:rPr>
          <w:rFonts w:ascii="Times New Roman" w:eastAsia="Calibri" w:hAnsi="Times New Roman" w:cs="Times New Roman"/>
        </w:rPr>
        <w:t>cyklus</w:t>
      </w:r>
    </w:p>
    <w:p w:rsidR="00F36E5F" w:rsidRPr="002B3A21" w:rsidRDefault="00F36E5F" w:rsidP="008B4086">
      <w:pPr>
        <w:numPr>
          <w:ilvl w:val="0"/>
          <w:numId w:val="14"/>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Reprodukčný cyklus ženy  - v </w:t>
      </w:r>
      <w:r w:rsidRPr="002B3A21">
        <w:rPr>
          <w:rFonts w:ascii="Times New Roman" w:eastAsia="Calibri" w:hAnsi="Times New Roman" w:cs="Times New Roman"/>
          <w:bCs/>
        </w:rPr>
        <w:t xml:space="preserve">puberte, </w:t>
      </w:r>
      <w:r w:rsidRPr="002B3A21">
        <w:rPr>
          <w:rFonts w:ascii="Times New Roman" w:eastAsia="Calibri" w:hAnsi="Times New Roman" w:cs="Times New Roman"/>
        </w:rPr>
        <w:t>okolo 13. roka veku dievčat, menštruáciou.</w:t>
      </w:r>
    </w:p>
    <w:p w:rsidR="00F36E5F" w:rsidRPr="002B3A21" w:rsidRDefault="00F36E5F" w:rsidP="008B4086">
      <w:pPr>
        <w:numPr>
          <w:ilvl w:val="0"/>
          <w:numId w:val="14"/>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Obdobie pohlavnej aktivity ženy - </w:t>
      </w:r>
      <w:r w:rsidRPr="002B3A21">
        <w:rPr>
          <w:rFonts w:ascii="Times New Roman" w:eastAsia="Calibri" w:hAnsi="Times New Roman" w:cs="Times New Roman"/>
          <w:bCs/>
        </w:rPr>
        <w:t>menarché.</w:t>
      </w:r>
    </w:p>
    <w:p w:rsidR="00F36E5F" w:rsidRPr="002B3A21" w:rsidRDefault="00F36E5F" w:rsidP="008B4086">
      <w:pPr>
        <w:numPr>
          <w:ilvl w:val="0"/>
          <w:numId w:val="14"/>
        </w:numPr>
        <w:spacing w:after="0" w:line="240" w:lineRule="auto"/>
        <w:rPr>
          <w:rFonts w:ascii="Times New Roman" w:eastAsia="Calibri" w:hAnsi="Times New Roman" w:cs="Times New Roman"/>
        </w:rPr>
      </w:pPr>
      <w:r w:rsidRPr="002B3A21">
        <w:rPr>
          <w:rFonts w:ascii="Times New Roman" w:eastAsia="Calibri" w:hAnsi="Times New Roman" w:cs="Times New Roman"/>
        </w:rPr>
        <w:t>Dozrievanie vajíčka aj menštruácia  -  každý lunárny mesiac /každých 28 dní/.</w:t>
      </w:r>
    </w:p>
    <w:p w:rsidR="00F36E5F" w:rsidRPr="002B3A21" w:rsidRDefault="00F36E5F" w:rsidP="008B4086">
      <w:pPr>
        <w:numPr>
          <w:ilvl w:val="0"/>
          <w:numId w:val="14"/>
        </w:numPr>
        <w:spacing w:after="0" w:line="240" w:lineRule="auto"/>
        <w:rPr>
          <w:rFonts w:ascii="Times New Roman" w:eastAsia="Calibri" w:hAnsi="Times New Roman" w:cs="Times New Roman"/>
          <w:lang w:val="en-US"/>
        </w:rPr>
      </w:pPr>
      <w:r w:rsidRPr="002B3A21">
        <w:rPr>
          <w:rFonts w:ascii="Times New Roman" w:eastAsia="Calibri" w:hAnsi="Times New Roman" w:cs="Times New Roman"/>
        </w:rPr>
        <w:t xml:space="preserve">Oba tieto procesy - pod regulačným vplyvom </w:t>
      </w:r>
      <w:r w:rsidRPr="002B3A21">
        <w:rPr>
          <w:rFonts w:ascii="Times New Roman" w:eastAsia="Calibri" w:hAnsi="Times New Roman" w:cs="Times New Roman"/>
          <w:bCs/>
        </w:rPr>
        <w:t>hormónov hypofýzy.</w:t>
      </w:r>
    </w:p>
    <w:p w:rsidR="00F36E5F" w:rsidRPr="002B3A21" w:rsidRDefault="00F36E5F" w:rsidP="008B4086">
      <w:pPr>
        <w:numPr>
          <w:ilvl w:val="0"/>
          <w:numId w:val="14"/>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Hormonálna činnosť hypofýzy aj pohlavných žliaz - pod kontrolou </w:t>
      </w:r>
      <w:r w:rsidRPr="002B3A21">
        <w:rPr>
          <w:rFonts w:ascii="Times New Roman" w:eastAsia="Calibri" w:hAnsi="Times New Roman" w:cs="Times New Roman"/>
          <w:bCs/>
        </w:rPr>
        <w:t>nervovej sústavy.</w:t>
      </w:r>
    </w:p>
    <w:p w:rsidR="00F36E5F" w:rsidRPr="002B3A21" w:rsidRDefault="00F36E5F" w:rsidP="008B4086">
      <w:pPr>
        <w:numPr>
          <w:ilvl w:val="0"/>
          <w:numId w:val="14"/>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Pravidelný priebeh reprodukčného cyklu ženy postupne ustáva okolo </w:t>
      </w:r>
      <w:r w:rsidRPr="002B3A21">
        <w:rPr>
          <w:rFonts w:ascii="Times New Roman" w:eastAsia="Calibri" w:hAnsi="Times New Roman" w:cs="Times New Roman"/>
          <w:bCs/>
        </w:rPr>
        <w:t>45. až 50. roku -</w:t>
      </w:r>
    </w:p>
    <w:p w:rsidR="00F36E5F" w:rsidRPr="002B3A21" w:rsidRDefault="00F36E5F" w:rsidP="008B4086">
      <w:pPr>
        <w:numPr>
          <w:ilvl w:val="0"/>
          <w:numId w:val="14"/>
        </w:numPr>
        <w:spacing w:after="0" w:line="240" w:lineRule="auto"/>
        <w:rPr>
          <w:rFonts w:ascii="Times New Roman" w:eastAsia="Calibri" w:hAnsi="Times New Roman" w:cs="Times New Roman"/>
          <w:lang w:val="en-US"/>
        </w:rPr>
      </w:pPr>
      <w:r w:rsidRPr="002B3A21">
        <w:rPr>
          <w:rFonts w:ascii="Times New Roman" w:eastAsia="Calibri" w:hAnsi="Times New Roman" w:cs="Times New Roman"/>
        </w:rPr>
        <w:t xml:space="preserve">obdobie prechodu - </w:t>
      </w:r>
      <w:r w:rsidRPr="002B3A21">
        <w:rPr>
          <w:rFonts w:ascii="Times New Roman" w:eastAsia="Calibri" w:hAnsi="Times New Roman" w:cs="Times New Roman"/>
          <w:bCs/>
        </w:rPr>
        <w:t>klimaktérium.</w:t>
      </w:r>
    </w:p>
    <w:p w:rsidR="00F36E5F" w:rsidRPr="002B3A21" w:rsidRDefault="00F36E5F" w:rsidP="008B4086">
      <w:pPr>
        <w:numPr>
          <w:ilvl w:val="0"/>
          <w:numId w:val="14"/>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Obdobie života ženy – zastavenie  reprodukčného  cyklu - </w:t>
      </w:r>
      <w:r w:rsidRPr="002B3A21">
        <w:rPr>
          <w:rFonts w:ascii="Times New Roman" w:eastAsia="Calibri" w:hAnsi="Times New Roman" w:cs="Times New Roman"/>
          <w:bCs/>
        </w:rPr>
        <w:t>menopauza.</w:t>
      </w:r>
    </w:p>
    <w:p w:rsidR="00F36E5F" w:rsidRPr="002B3A21" w:rsidRDefault="00F36E5F" w:rsidP="008B4086">
      <w:pPr>
        <w:spacing w:line="240" w:lineRule="auto"/>
        <w:rPr>
          <w:rFonts w:ascii="Times New Roman" w:eastAsia="Calibri" w:hAnsi="Times New Roman" w:cs="Times New Roman"/>
          <w:bCs/>
        </w:rPr>
      </w:pPr>
    </w:p>
    <w:p w:rsidR="00F36E5F" w:rsidRPr="002B3A21" w:rsidRDefault="00F36E5F" w:rsidP="008B4086">
      <w:pPr>
        <w:spacing w:line="240" w:lineRule="auto"/>
        <w:rPr>
          <w:rFonts w:ascii="Times New Roman" w:eastAsia="Calibri" w:hAnsi="Times New Roman" w:cs="Times New Roman"/>
          <w:b/>
        </w:rPr>
      </w:pPr>
      <w:r w:rsidRPr="002B3A21">
        <w:rPr>
          <w:rFonts w:ascii="Times New Roman" w:eastAsia="Calibri" w:hAnsi="Times New Roman" w:cs="Times New Roman"/>
          <w:b/>
        </w:rPr>
        <w:t>Ovariálny cyklus</w:t>
      </w:r>
    </w:p>
    <w:p w:rsidR="00F36E5F" w:rsidRPr="002B3A21" w:rsidRDefault="00F36E5F" w:rsidP="008B4086">
      <w:pPr>
        <w:numPr>
          <w:ilvl w:val="0"/>
          <w:numId w:val="14"/>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Začína - vývinom a rastom folikulov až po zrelý Graafov folikul s </w:t>
      </w:r>
      <w:r w:rsidRPr="002B3A21">
        <w:rPr>
          <w:rFonts w:ascii="Times New Roman" w:eastAsia="Calibri" w:hAnsi="Times New Roman" w:cs="Times New Roman"/>
          <w:bCs/>
        </w:rPr>
        <w:t xml:space="preserve">primárnym oocytom, </w:t>
      </w:r>
      <w:r w:rsidRPr="002B3A21">
        <w:rPr>
          <w:rFonts w:ascii="Times New Roman" w:eastAsia="Calibri" w:hAnsi="Times New Roman" w:cs="Times New Roman"/>
        </w:rPr>
        <w:t xml:space="preserve">prasknutie Graafovho folikulu - vyplavenie sekundárneho oocytu - tzv. </w:t>
      </w:r>
      <w:r w:rsidRPr="002B3A21">
        <w:rPr>
          <w:rFonts w:ascii="Times New Roman" w:eastAsia="Calibri" w:hAnsi="Times New Roman" w:cs="Times New Roman"/>
          <w:bCs/>
        </w:rPr>
        <w:t xml:space="preserve">ovulácia a </w:t>
      </w:r>
      <w:r w:rsidRPr="002B3A21">
        <w:rPr>
          <w:rFonts w:ascii="Times New Roman" w:eastAsia="Calibri" w:hAnsi="Times New Roman" w:cs="Times New Roman"/>
        </w:rPr>
        <w:t xml:space="preserve">končí  vytvorením žltého telieska </w:t>
      </w:r>
      <w:r w:rsidRPr="002B3A21">
        <w:rPr>
          <w:rFonts w:ascii="Times New Roman" w:eastAsia="Calibri" w:hAnsi="Times New Roman" w:cs="Times New Roman"/>
          <w:bCs/>
        </w:rPr>
        <w:t>/corpus luteum/.</w:t>
      </w:r>
    </w:p>
    <w:p w:rsidR="00F36E5F" w:rsidRPr="002B3A21" w:rsidRDefault="00F36E5F" w:rsidP="008B4086">
      <w:pPr>
        <w:numPr>
          <w:ilvl w:val="0"/>
          <w:numId w:val="14"/>
        </w:numPr>
        <w:spacing w:after="0" w:line="240" w:lineRule="auto"/>
        <w:rPr>
          <w:rFonts w:ascii="Times New Roman" w:eastAsia="Calibri" w:hAnsi="Times New Roman" w:cs="Times New Roman"/>
          <w:bCs/>
        </w:rPr>
      </w:pPr>
      <w:r w:rsidRPr="002B3A21">
        <w:rPr>
          <w:rFonts w:ascii="Times New Roman" w:eastAsia="Calibri" w:hAnsi="Times New Roman" w:cs="Times New Roman"/>
        </w:rPr>
        <w:t xml:space="preserve">zahŕňa tri fázy </w:t>
      </w:r>
      <w:r w:rsidRPr="002B3A21">
        <w:rPr>
          <w:rFonts w:ascii="Times New Roman" w:eastAsia="Calibri" w:hAnsi="Times New Roman" w:cs="Times New Roman"/>
          <w:bCs/>
        </w:rPr>
        <w:t xml:space="preserve">: </w:t>
      </w:r>
    </w:p>
    <w:p w:rsidR="00F36E5F" w:rsidRPr="002B3A21" w:rsidRDefault="00F36E5F" w:rsidP="008B4086">
      <w:pPr>
        <w:numPr>
          <w:ilvl w:val="0"/>
          <w:numId w:val="14"/>
        </w:numPr>
        <w:spacing w:after="0" w:line="240" w:lineRule="auto"/>
        <w:rPr>
          <w:rFonts w:ascii="Times New Roman" w:eastAsia="Calibri" w:hAnsi="Times New Roman" w:cs="Times New Roman"/>
        </w:rPr>
      </w:pPr>
      <w:r w:rsidRPr="002B3A21">
        <w:rPr>
          <w:rFonts w:ascii="Times New Roman" w:eastAsia="Calibri" w:hAnsi="Times New Roman" w:cs="Times New Roman"/>
          <w:bCs/>
        </w:rPr>
        <w:t xml:space="preserve">l. predovulačnú </w:t>
      </w:r>
      <w:r w:rsidRPr="002B3A21">
        <w:rPr>
          <w:rFonts w:ascii="Times New Roman" w:eastAsia="Calibri" w:hAnsi="Times New Roman" w:cs="Times New Roman"/>
        </w:rPr>
        <w:t xml:space="preserve">alebo </w:t>
      </w:r>
      <w:r w:rsidRPr="002B3A21">
        <w:rPr>
          <w:rFonts w:ascii="Times New Roman" w:eastAsia="Calibri" w:hAnsi="Times New Roman" w:cs="Times New Roman"/>
          <w:bCs/>
        </w:rPr>
        <w:t>folikulovú fázu,</w:t>
      </w:r>
    </w:p>
    <w:p w:rsidR="00F36E5F" w:rsidRPr="002B3A21" w:rsidRDefault="00F36E5F" w:rsidP="008B4086">
      <w:pPr>
        <w:numPr>
          <w:ilvl w:val="0"/>
          <w:numId w:val="14"/>
        </w:numPr>
        <w:spacing w:after="0" w:line="240" w:lineRule="auto"/>
        <w:rPr>
          <w:rFonts w:ascii="Times New Roman" w:eastAsia="Calibri" w:hAnsi="Times New Roman" w:cs="Times New Roman"/>
          <w:lang w:val="en-US"/>
        </w:rPr>
      </w:pPr>
      <w:r w:rsidRPr="002B3A21">
        <w:rPr>
          <w:rFonts w:ascii="Times New Roman" w:eastAsia="Calibri" w:hAnsi="Times New Roman" w:cs="Times New Roman"/>
          <w:bCs/>
        </w:rPr>
        <w:t>2.ovuláciu,</w:t>
      </w:r>
    </w:p>
    <w:p w:rsidR="00F36E5F" w:rsidRPr="002B3A21" w:rsidRDefault="00F36E5F" w:rsidP="008B4086">
      <w:pPr>
        <w:numPr>
          <w:ilvl w:val="0"/>
          <w:numId w:val="14"/>
        </w:numPr>
        <w:spacing w:after="0" w:line="240" w:lineRule="auto"/>
        <w:rPr>
          <w:rFonts w:ascii="Times New Roman" w:eastAsia="Calibri" w:hAnsi="Times New Roman" w:cs="Times New Roman"/>
        </w:rPr>
      </w:pPr>
      <w:r w:rsidRPr="002B3A21">
        <w:rPr>
          <w:rFonts w:ascii="Times New Roman" w:eastAsia="Calibri" w:hAnsi="Times New Roman" w:cs="Times New Roman"/>
          <w:bCs/>
        </w:rPr>
        <w:t xml:space="preserve">3.poovulačnú </w:t>
      </w:r>
      <w:r w:rsidRPr="002B3A21">
        <w:rPr>
          <w:rFonts w:ascii="Times New Roman" w:eastAsia="Calibri" w:hAnsi="Times New Roman" w:cs="Times New Roman"/>
        </w:rPr>
        <w:t xml:space="preserve">alebo </w:t>
      </w:r>
      <w:r w:rsidRPr="002B3A21">
        <w:rPr>
          <w:rFonts w:ascii="Times New Roman" w:eastAsia="Calibri" w:hAnsi="Times New Roman" w:cs="Times New Roman"/>
          <w:bCs/>
        </w:rPr>
        <w:t>luteínovú fázu.</w:t>
      </w:r>
    </w:p>
    <w:p w:rsidR="00F36E5F" w:rsidRPr="002B3A21" w:rsidRDefault="00F36E5F" w:rsidP="008B4086">
      <w:pPr>
        <w:numPr>
          <w:ilvl w:val="0"/>
          <w:numId w:val="15"/>
        </w:numPr>
        <w:spacing w:after="0" w:line="240" w:lineRule="auto"/>
        <w:rPr>
          <w:rFonts w:ascii="Times New Roman" w:eastAsia="Calibri" w:hAnsi="Times New Roman" w:cs="Times New Roman"/>
          <w:bCs/>
        </w:rPr>
      </w:pPr>
      <w:r w:rsidRPr="002B3A21">
        <w:rPr>
          <w:rFonts w:ascii="Times New Roman" w:eastAsia="Calibri" w:hAnsi="Times New Roman" w:cs="Times New Roman"/>
          <w:bCs/>
        </w:rPr>
        <w:t>Folikulová fáza</w:t>
      </w:r>
    </w:p>
    <w:p w:rsidR="00F36E5F" w:rsidRPr="002B3A21" w:rsidRDefault="00F36E5F" w:rsidP="008B4086">
      <w:pPr>
        <w:numPr>
          <w:ilvl w:val="1"/>
          <w:numId w:val="14"/>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rast a dozrievanie folikulov. Zrelý Graafov folikul – </w:t>
      </w:r>
      <w:r w:rsidRPr="002B3A21">
        <w:rPr>
          <w:rFonts w:ascii="Times New Roman" w:eastAsia="Calibri" w:hAnsi="Times New Roman" w:cs="Times New Roman"/>
          <w:bCs/>
        </w:rPr>
        <w:t>cumulus oophorus - s primárnym oocytom, cavum folliculi - liquor folliculi, membrána</w:t>
      </w:r>
      <w:r w:rsidRPr="002B3A21">
        <w:rPr>
          <w:rFonts w:ascii="Times New Roman" w:eastAsia="Calibri" w:hAnsi="Times New Roman" w:cs="Times New Roman"/>
          <w:bCs/>
        </w:rPr>
        <w:br/>
        <w:t xml:space="preserve">granulosa, </w:t>
      </w:r>
      <w:r w:rsidRPr="002B3A21">
        <w:rPr>
          <w:rFonts w:ascii="Times New Roman" w:eastAsia="Calibri" w:hAnsi="Times New Roman" w:cs="Times New Roman"/>
        </w:rPr>
        <w:t xml:space="preserve">obal folikula - </w:t>
      </w:r>
      <w:r w:rsidRPr="002B3A21">
        <w:rPr>
          <w:rFonts w:ascii="Times New Roman" w:eastAsia="Calibri" w:hAnsi="Times New Roman" w:cs="Times New Roman"/>
          <w:bCs/>
        </w:rPr>
        <w:t xml:space="preserve">theca folliculi </w:t>
      </w:r>
      <w:r w:rsidRPr="002B3A21">
        <w:rPr>
          <w:rFonts w:ascii="Times New Roman" w:eastAsia="Calibri" w:hAnsi="Times New Roman" w:cs="Times New Roman"/>
        </w:rPr>
        <w:t>- väzivo, cievy a tékové bunky vylučujúce</w:t>
      </w:r>
      <w:r w:rsidRPr="002B3A21">
        <w:rPr>
          <w:rFonts w:ascii="Times New Roman" w:eastAsia="Calibri" w:hAnsi="Times New Roman" w:cs="Times New Roman"/>
        </w:rPr>
        <w:br/>
        <w:t xml:space="preserve">hormóny </w:t>
      </w:r>
      <w:r w:rsidRPr="002B3A21">
        <w:rPr>
          <w:rFonts w:ascii="Times New Roman" w:eastAsia="Calibri" w:hAnsi="Times New Roman" w:cs="Times New Roman"/>
          <w:bCs/>
        </w:rPr>
        <w:t>-estrogény.</w:t>
      </w:r>
      <w:r w:rsidRPr="002B3A21">
        <w:rPr>
          <w:rFonts w:ascii="Times New Roman" w:eastAsia="Calibri" w:hAnsi="Times New Roman" w:cs="Times New Roman"/>
        </w:rPr>
        <w:t xml:space="preserve"> </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numPr>
          <w:ilvl w:val="0"/>
          <w:numId w:val="15"/>
        </w:numPr>
        <w:spacing w:after="0" w:line="240" w:lineRule="auto"/>
        <w:rPr>
          <w:rFonts w:ascii="Times New Roman" w:eastAsia="Calibri" w:hAnsi="Times New Roman" w:cs="Times New Roman"/>
          <w:bCs/>
        </w:rPr>
      </w:pPr>
      <w:r w:rsidRPr="002B3A21">
        <w:rPr>
          <w:rFonts w:ascii="Times New Roman" w:eastAsia="Calibri" w:hAnsi="Times New Roman" w:cs="Times New Roman"/>
          <w:bCs/>
        </w:rPr>
        <w:t>Ovulácia</w:t>
      </w:r>
    </w:p>
    <w:p w:rsidR="00F36E5F" w:rsidRPr="002B3A21" w:rsidRDefault="00F36E5F" w:rsidP="008B4086">
      <w:pPr>
        <w:numPr>
          <w:ilvl w:val="0"/>
          <w:numId w:val="13"/>
        </w:numPr>
        <w:spacing w:after="0" w:line="240" w:lineRule="auto"/>
        <w:ind w:left="1416"/>
        <w:rPr>
          <w:rFonts w:ascii="Times New Roman" w:eastAsia="Calibri" w:hAnsi="Times New Roman" w:cs="Times New Roman"/>
        </w:rPr>
      </w:pPr>
      <w:r w:rsidRPr="002B3A21">
        <w:rPr>
          <w:rFonts w:ascii="Times New Roman" w:eastAsia="Calibri" w:hAnsi="Times New Roman" w:cs="Times New Roman"/>
          <w:bCs/>
        </w:rPr>
        <w:t xml:space="preserve">medzi 14. </w:t>
      </w:r>
      <w:r w:rsidRPr="002B3A21">
        <w:rPr>
          <w:rFonts w:ascii="Times New Roman" w:eastAsia="Calibri" w:hAnsi="Times New Roman" w:cs="Times New Roman"/>
        </w:rPr>
        <w:t xml:space="preserve">až </w:t>
      </w:r>
      <w:r w:rsidRPr="002B3A21">
        <w:rPr>
          <w:rFonts w:ascii="Times New Roman" w:eastAsia="Calibri" w:hAnsi="Times New Roman" w:cs="Times New Roman"/>
          <w:bCs/>
        </w:rPr>
        <w:t xml:space="preserve">16. </w:t>
      </w:r>
      <w:r w:rsidRPr="002B3A21">
        <w:rPr>
          <w:rFonts w:ascii="Times New Roman" w:eastAsia="Calibri" w:hAnsi="Times New Roman" w:cs="Times New Roman"/>
        </w:rPr>
        <w:t>dňom cyklu. Zväčšovanie folikula, vyklenutie nad povrch</w:t>
      </w:r>
      <w:r w:rsidRPr="002B3A21">
        <w:rPr>
          <w:rFonts w:ascii="Times New Roman" w:eastAsia="Calibri" w:hAnsi="Times New Roman" w:cs="Times New Roman"/>
        </w:rPr>
        <w:br/>
        <w:t xml:space="preserve">ovária- </w:t>
      </w:r>
      <w:r w:rsidRPr="002B3A21">
        <w:rPr>
          <w:rFonts w:ascii="Times New Roman" w:eastAsia="Calibri" w:hAnsi="Times New Roman" w:cs="Times New Roman"/>
          <w:bCs/>
        </w:rPr>
        <w:t xml:space="preserve">stigma ovarii. </w:t>
      </w:r>
      <w:r w:rsidRPr="002B3A21">
        <w:rPr>
          <w:rFonts w:ascii="Times New Roman" w:eastAsia="Calibri" w:hAnsi="Times New Roman" w:cs="Times New Roman"/>
        </w:rPr>
        <w:t xml:space="preserve">Prasknutie stenčenej steny folikula -vyplavenie </w:t>
      </w:r>
      <w:r w:rsidRPr="002B3A21">
        <w:rPr>
          <w:rFonts w:ascii="Times New Roman" w:eastAsia="Calibri" w:hAnsi="Times New Roman" w:cs="Times New Roman"/>
          <w:bCs/>
        </w:rPr>
        <w:t>cumulus</w:t>
      </w:r>
      <w:r w:rsidRPr="002B3A21">
        <w:rPr>
          <w:rFonts w:ascii="Times New Roman" w:eastAsia="Calibri" w:hAnsi="Times New Roman" w:cs="Times New Roman"/>
          <w:bCs/>
        </w:rPr>
        <w:br/>
        <w:t>oophorus so sekundárnym oocytom.</w:t>
      </w:r>
      <w:r w:rsidRPr="002B3A21">
        <w:rPr>
          <w:rFonts w:ascii="Times New Roman" w:eastAsia="Calibri" w:hAnsi="Times New Roman" w:cs="Times New Roman"/>
        </w:rPr>
        <w:t xml:space="preserve"> </w:t>
      </w:r>
    </w:p>
    <w:p w:rsidR="00F36E5F" w:rsidRPr="002B3A21" w:rsidRDefault="00F36E5F" w:rsidP="008B4086">
      <w:pPr>
        <w:spacing w:line="240" w:lineRule="auto"/>
        <w:ind w:left="1416"/>
        <w:rPr>
          <w:rFonts w:ascii="Times New Roman" w:eastAsia="Calibri" w:hAnsi="Times New Roman" w:cs="Times New Roman"/>
        </w:rPr>
      </w:pPr>
    </w:p>
    <w:p w:rsidR="00F36E5F" w:rsidRPr="002B3A21" w:rsidRDefault="00F36E5F" w:rsidP="008B4086">
      <w:pPr>
        <w:numPr>
          <w:ilvl w:val="0"/>
          <w:numId w:val="15"/>
        </w:numPr>
        <w:spacing w:after="0" w:line="240" w:lineRule="auto"/>
        <w:rPr>
          <w:rFonts w:ascii="Times New Roman" w:eastAsia="Calibri" w:hAnsi="Times New Roman" w:cs="Times New Roman"/>
          <w:bCs/>
        </w:rPr>
      </w:pPr>
      <w:r w:rsidRPr="002B3A21">
        <w:rPr>
          <w:rFonts w:ascii="Times New Roman" w:eastAsia="Calibri" w:hAnsi="Times New Roman" w:cs="Times New Roman"/>
          <w:bCs/>
        </w:rPr>
        <w:t>Luteínová fáza</w:t>
      </w:r>
    </w:p>
    <w:p w:rsidR="00F36E5F" w:rsidRPr="002B3A21" w:rsidRDefault="00F36E5F" w:rsidP="008B4086">
      <w:pPr>
        <w:numPr>
          <w:ilvl w:val="0"/>
          <w:numId w:val="12"/>
        </w:numPr>
        <w:spacing w:after="0" w:line="240" w:lineRule="auto"/>
        <w:ind w:left="1416"/>
        <w:rPr>
          <w:rFonts w:ascii="Times New Roman" w:eastAsia="Calibri" w:hAnsi="Times New Roman" w:cs="Times New Roman"/>
        </w:rPr>
      </w:pPr>
      <w:r w:rsidRPr="002B3A21">
        <w:rPr>
          <w:rFonts w:ascii="Times New Roman" w:eastAsia="Calibri" w:hAnsi="Times New Roman" w:cs="Times New Roman"/>
        </w:rPr>
        <w:lastRenderedPageBreak/>
        <w:t xml:space="preserve">vytvorenie žltého telieska- </w:t>
      </w:r>
      <w:r w:rsidRPr="002B3A21">
        <w:rPr>
          <w:rFonts w:ascii="Times New Roman" w:eastAsia="Calibri" w:hAnsi="Times New Roman" w:cs="Times New Roman"/>
          <w:bCs/>
        </w:rPr>
        <w:t xml:space="preserve">corpus luteum. </w:t>
      </w:r>
      <w:r w:rsidRPr="002B3A21">
        <w:rPr>
          <w:rFonts w:ascii="Times New Roman" w:eastAsia="Calibri" w:hAnsi="Times New Roman" w:cs="Times New Roman"/>
        </w:rPr>
        <w:t xml:space="preserve">Z roztrhnutých cievok theca folliculi - krvný výron do dutiny prasknutého folikula. </w:t>
      </w:r>
    </w:p>
    <w:p w:rsidR="00F36E5F" w:rsidRPr="002B3A21" w:rsidRDefault="00F36E5F" w:rsidP="008B4086">
      <w:pPr>
        <w:numPr>
          <w:ilvl w:val="0"/>
          <w:numId w:val="12"/>
        </w:numPr>
        <w:spacing w:after="0" w:line="240" w:lineRule="auto"/>
        <w:ind w:left="1416"/>
        <w:rPr>
          <w:rFonts w:ascii="Times New Roman" w:eastAsia="Calibri" w:hAnsi="Times New Roman" w:cs="Times New Roman"/>
          <w:bCs/>
        </w:rPr>
      </w:pPr>
      <w:r w:rsidRPr="002B3A21">
        <w:rPr>
          <w:rFonts w:ascii="Times New Roman" w:eastAsia="Calibri" w:hAnsi="Times New Roman" w:cs="Times New Roman"/>
        </w:rPr>
        <w:t xml:space="preserve">Tento útvar </w:t>
      </w:r>
      <w:r w:rsidRPr="002B3A21">
        <w:rPr>
          <w:rFonts w:ascii="Times New Roman" w:eastAsia="Calibri" w:hAnsi="Times New Roman" w:cs="Times New Roman"/>
          <w:bCs/>
        </w:rPr>
        <w:t xml:space="preserve">-corpus haemorhagicum. </w:t>
      </w:r>
      <w:r w:rsidRPr="002B3A21">
        <w:rPr>
          <w:rFonts w:ascii="Times New Roman" w:eastAsia="Calibri" w:hAnsi="Times New Roman" w:cs="Times New Roman"/>
        </w:rPr>
        <w:t xml:space="preserve">Krv koaguluje a do krvného koagula vrastajú väzivové elementy téky a bunky membrána granulosa. V cytoplazme folikulových buniek – hromadienie tukových kvapôčok a žltý pigment - </w:t>
      </w:r>
      <w:r w:rsidRPr="002B3A21">
        <w:rPr>
          <w:rFonts w:ascii="Times New Roman" w:eastAsia="Calibri" w:hAnsi="Times New Roman" w:cs="Times New Roman"/>
          <w:bCs/>
        </w:rPr>
        <w:t xml:space="preserve">luteín. </w:t>
      </w:r>
    </w:p>
    <w:p w:rsidR="00F36E5F" w:rsidRPr="002B3A21" w:rsidRDefault="00F36E5F" w:rsidP="008B4086">
      <w:pPr>
        <w:numPr>
          <w:ilvl w:val="0"/>
          <w:numId w:val="12"/>
        </w:numPr>
        <w:spacing w:after="0" w:line="240" w:lineRule="auto"/>
        <w:ind w:left="1416"/>
        <w:rPr>
          <w:rFonts w:ascii="Times New Roman" w:eastAsia="Calibri" w:hAnsi="Times New Roman" w:cs="Times New Roman"/>
        </w:rPr>
      </w:pPr>
      <w:r w:rsidRPr="002B3A21">
        <w:rPr>
          <w:rFonts w:ascii="Times New Roman" w:eastAsia="Calibri" w:hAnsi="Times New Roman" w:cs="Times New Roman"/>
        </w:rPr>
        <w:t xml:space="preserve">Podľa neho - premenené granulové bunky - </w:t>
      </w:r>
      <w:r w:rsidRPr="002B3A21">
        <w:rPr>
          <w:rFonts w:ascii="Times New Roman" w:eastAsia="Calibri" w:hAnsi="Times New Roman" w:cs="Times New Roman"/>
          <w:bCs/>
        </w:rPr>
        <w:t xml:space="preserve">luteínové bunky. </w:t>
      </w:r>
      <w:r w:rsidRPr="002B3A21">
        <w:rPr>
          <w:rFonts w:ascii="Times New Roman" w:eastAsia="Calibri" w:hAnsi="Times New Roman" w:cs="Times New Roman"/>
        </w:rPr>
        <w:t xml:space="preserve">Tieto vylučujú hormón - </w:t>
      </w:r>
      <w:r w:rsidRPr="002B3A21">
        <w:rPr>
          <w:rFonts w:ascii="Times New Roman" w:eastAsia="Calibri" w:hAnsi="Times New Roman" w:cs="Times New Roman"/>
          <w:bCs/>
        </w:rPr>
        <w:t xml:space="preserve">progesterón. </w:t>
      </w:r>
    </w:p>
    <w:p w:rsidR="00F36E5F" w:rsidRPr="002B3A21" w:rsidRDefault="00F36E5F" w:rsidP="008B4086">
      <w:pPr>
        <w:numPr>
          <w:ilvl w:val="0"/>
          <w:numId w:val="13"/>
        </w:numPr>
        <w:spacing w:after="0" w:line="240" w:lineRule="auto"/>
        <w:ind w:left="1416"/>
        <w:rPr>
          <w:rFonts w:ascii="Times New Roman" w:eastAsia="Calibri" w:hAnsi="Times New Roman" w:cs="Times New Roman"/>
        </w:rPr>
      </w:pPr>
      <w:r w:rsidRPr="002B3A21">
        <w:rPr>
          <w:rFonts w:ascii="Times New Roman" w:eastAsia="Calibri" w:hAnsi="Times New Roman" w:cs="Times New Roman"/>
        </w:rPr>
        <w:t xml:space="preserve">Medzi luteínové bunky vrastajú tékové bunky vylučujúce </w:t>
      </w:r>
      <w:r w:rsidRPr="002B3A21">
        <w:rPr>
          <w:rFonts w:ascii="Times New Roman" w:eastAsia="Calibri" w:hAnsi="Times New Roman" w:cs="Times New Roman"/>
          <w:bCs/>
        </w:rPr>
        <w:t xml:space="preserve">estrogény. </w:t>
      </w:r>
      <w:r w:rsidRPr="002B3A21">
        <w:rPr>
          <w:rFonts w:ascii="Times New Roman" w:eastAsia="Calibri" w:hAnsi="Times New Roman" w:cs="Times New Roman"/>
        </w:rPr>
        <w:t xml:space="preserve">Nakoniec sa vytvorí dobre vaskularizovaný orgán - tzv. </w:t>
      </w:r>
      <w:r w:rsidRPr="002B3A21">
        <w:rPr>
          <w:rFonts w:ascii="Times New Roman" w:eastAsia="Calibri" w:hAnsi="Times New Roman" w:cs="Times New Roman"/>
          <w:bCs/>
        </w:rPr>
        <w:t xml:space="preserve">žlté teliesko - corpus luteum menstruationis / stavba a funkcia </w:t>
      </w:r>
      <w:r w:rsidRPr="002B3A21">
        <w:rPr>
          <w:rFonts w:ascii="Times New Roman" w:eastAsia="Calibri" w:hAnsi="Times New Roman" w:cs="Times New Roman"/>
        </w:rPr>
        <w:t xml:space="preserve">endokrinnej žľazy/. </w:t>
      </w:r>
      <w:r w:rsidRPr="002B3A21">
        <w:rPr>
          <w:rFonts w:ascii="Times New Roman" w:eastAsia="Calibri" w:hAnsi="Times New Roman" w:cs="Times New Roman"/>
          <w:bCs/>
        </w:rPr>
        <w:t xml:space="preserve">Žlté teliesko </w:t>
      </w:r>
      <w:r w:rsidRPr="002B3A21">
        <w:rPr>
          <w:rFonts w:ascii="Times New Roman" w:eastAsia="Calibri" w:hAnsi="Times New Roman" w:cs="Times New Roman"/>
        </w:rPr>
        <w:t>funguje iba dočasne, ak nenastane oplodnenie vzniká a zaniká každých 28 dní. O 10 dní dosiahne veľkosť 1-2 cm v priemere.- potom degeneruje- belavá jazva-</w:t>
      </w:r>
      <w:r w:rsidRPr="002B3A21">
        <w:rPr>
          <w:rFonts w:ascii="Times New Roman" w:eastAsia="Calibri" w:hAnsi="Times New Roman" w:cs="Times New Roman"/>
          <w:bCs/>
        </w:rPr>
        <w:t>corpus albicans.</w:t>
      </w:r>
    </w:p>
    <w:p w:rsidR="00F36E5F" w:rsidRPr="002B3A21" w:rsidRDefault="00F36E5F" w:rsidP="008B4086">
      <w:pPr>
        <w:numPr>
          <w:ilvl w:val="0"/>
          <w:numId w:val="13"/>
        </w:numPr>
        <w:spacing w:after="0" w:line="240" w:lineRule="auto"/>
        <w:ind w:left="1416"/>
        <w:rPr>
          <w:rFonts w:ascii="Times New Roman" w:eastAsia="Calibri" w:hAnsi="Times New Roman" w:cs="Times New Roman"/>
        </w:rPr>
      </w:pPr>
      <w:r w:rsidRPr="002B3A21">
        <w:rPr>
          <w:rFonts w:ascii="Times New Roman" w:eastAsia="Calibri" w:hAnsi="Times New Roman" w:cs="Times New Roman"/>
        </w:rPr>
        <w:t xml:space="preserve">V prípade oplodnenia a  gravidity žlté teliesko nedegeneruje - rastie až dosiahne veľkosť takmer polovice ovária. Hormonálnou činnosťou brzdí v priebehu gravidity vývoj folikulov a vajíčok v ováriu - </w:t>
      </w:r>
      <w:r w:rsidRPr="002B3A21">
        <w:rPr>
          <w:rFonts w:ascii="Times New Roman" w:eastAsia="Calibri" w:hAnsi="Times New Roman" w:cs="Times New Roman"/>
          <w:bCs/>
        </w:rPr>
        <w:t xml:space="preserve">corpus luteum graviditatis. </w:t>
      </w:r>
      <w:r w:rsidRPr="002B3A21">
        <w:rPr>
          <w:rFonts w:ascii="Times New Roman" w:eastAsia="Calibri" w:hAnsi="Times New Roman" w:cs="Times New Roman"/>
        </w:rPr>
        <w:t xml:space="preserve">Od 4. mesiaca - funkciu žltého telieska placenta. </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spacing w:line="240" w:lineRule="auto"/>
        <w:rPr>
          <w:rFonts w:ascii="Times New Roman" w:eastAsia="Calibri" w:hAnsi="Times New Roman" w:cs="Times New Roman"/>
          <w:b/>
          <w:bCs/>
        </w:rPr>
      </w:pPr>
    </w:p>
    <w:p w:rsidR="00F36E5F" w:rsidRPr="002B3A21" w:rsidRDefault="00F36E5F" w:rsidP="008B4086">
      <w:pPr>
        <w:spacing w:line="240" w:lineRule="auto"/>
        <w:rPr>
          <w:rFonts w:ascii="Times New Roman" w:eastAsia="Calibri" w:hAnsi="Times New Roman" w:cs="Times New Roman"/>
        </w:rPr>
      </w:pPr>
      <w:r w:rsidRPr="002B3A21">
        <w:rPr>
          <w:rFonts w:ascii="Times New Roman" w:eastAsia="Calibri" w:hAnsi="Times New Roman" w:cs="Times New Roman"/>
          <w:b/>
          <w:bCs/>
        </w:rPr>
        <w:t>UTERINNÝ  CYKLUS</w:t>
      </w:r>
    </w:p>
    <w:p w:rsidR="00F36E5F" w:rsidRPr="002B3A21" w:rsidRDefault="00F36E5F" w:rsidP="008B4086">
      <w:pPr>
        <w:numPr>
          <w:ilvl w:val="0"/>
          <w:numId w:val="16"/>
        </w:numPr>
        <w:spacing w:after="0" w:line="240" w:lineRule="auto"/>
        <w:rPr>
          <w:rFonts w:ascii="Times New Roman" w:eastAsia="Calibri" w:hAnsi="Times New Roman" w:cs="Times New Roman"/>
          <w:lang w:val="en-US"/>
        </w:rPr>
      </w:pPr>
      <w:r w:rsidRPr="002B3A21">
        <w:rPr>
          <w:rFonts w:ascii="Times New Roman" w:eastAsia="Calibri" w:hAnsi="Times New Roman" w:cs="Times New Roman"/>
        </w:rPr>
        <w:t>morfologicko-funkčné zmeny sliznice maternice, opakujúce sa v priemerne 28- dňových</w:t>
      </w:r>
      <w:r w:rsidRPr="002B3A21">
        <w:rPr>
          <w:rFonts w:ascii="Times New Roman" w:eastAsia="Calibri" w:hAnsi="Times New Roman" w:cs="Times New Roman"/>
        </w:rPr>
        <w:br/>
        <w:t>intervaloch.</w:t>
      </w:r>
    </w:p>
    <w:p w:rsidR="00F36E5F" w:rsidRPr="002B3A21" w:rsidRDefault="00F36E5F" w:rsidP="008B4086">
      <w:pPr>
        <w:numPr>
          <w:ilvl w:val="0"/>
          <w:numId w:val="16"/>
        </w:numPr>
        <w:spacing w:after="0" w:line="240" w:lineRule="auto"/>
        <w:rPr>
          <w:rFonts w:ascii="Times New Roman" w:eastAsia="Calibri" w:hAnsi="Times New Roman" w:cs="Times New Roman"/>
          <w:lang w:val="en-US"/>
        </w:rPr>
      </w:pPr>
      <w:r w:rsidRPr="002B3A21">
        <w:rPr>
          <w:rFonts w:ascii="Times New Roman" w:eastAsia="Calibri" w:hAnsi="Times New Roman" w:cs="Times New Roman"/>
        </w:rPr>
        <w:t xml:space="preserve">hormonálna regulácia hormónmi ovária, v závislosti od dozrievania folikulov </w:t>
      </w:r>
      <w:r w:rsidRPr="002B3A21">
        <w:rPr>
          <w:rFonts w:ascii="Times New Roman" w:eastAsia="Calibri" w:hAnsi="Times New Roman" w:cs="Times New Roman"/>
          <w:bCs/>
        </w:rPr>
        <w:t xml:space="preserve">/estrogény/ </w:t>
      </w:r>
      <w:r w:rsidRPr="002B3A21">
        <w:rPr>
          <w:rFonts w:ascii="Times New Roman" w:eastAsia="Calibri" w:hAnsi="Times New Roman" w:cs="Times New Roman"/>
        </w:rPr>
        <w:t>a</w:t>
      </w:r>
      <w:r w:rsidRPr="002B3A21">
        <w:rPr>
          <w:rFonts w:ascii="Times New Roman" w:eastAsia="Calibri" w:hAnsi="Times New Roman" w:cs="Times New Roman"/>
        </w:rPr>
        <w:br/>
        <w:t xml:space="preserve">vzniku žltého telieska </w:t>
      </w:r>
      <w:r w:rsidRPr="002B3A21">
        <w:rPr>
          <w:rFonts w:ascii="Times New Roman" w:eastAsia="Calibri" w:hAnsi="Times New Roman" w:cs="Times New Roman"/>
          <w:bCs/>
        </w:rPr>
        <w:t>/progesterón/.</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numPr>
          <w:ilvl w:val="0"/>
          <w:numId w:val="16"/>
        </w:numPr>
        <w:spacing w:after="0" w:line="240" w:lineRule="auto"/>
        <w:rPr>
          <w:rFonts w:ascii="Times New Roman" w:eastAsia="Calibri" w:hAnsi="Times New Roman" w:cs="Times New Roman"/>
        </w:rPr>
      </w:pPr>
      <w:r w:rsidRPr="002B3A21">
        <w:rPr>
          <w:rFonts w:ascii="Times New Roman" w:eastAsia="Calibri" w:hAnsi="Times New Roman" w:cs="Times New Roman"/>
          <w:bCs/>
        </w:rPr>
        <w:t xml:space="preserve">Sliznica maternice /endometrium/ </w:t>
      </w:r>
      <w:r w:rsidRPr="002B3A21">
        <w:rPr>
          <w:rFonts w:ascii="Times New Roman" w:eastAsia="Calibri" w:hAnsi="Times New Roman" w:cs="Times New Roman"/>
        </w:rPr>
        <w:t>- povrch -jednovrstvový cylindrický epitel s riasinkami</w:t>
      </w:r>
    </w:p>
    <w:p w:rsidR="00F36E5F" w:rsidRPr="002B3A21" w:rsidRDefault="00F36E5F" w:rsidP="008B4086">
      <w:pPr>
        <w:numPr>
          <w:ilvl w:val="0"/>
          <w:numId w:val="16"/>
        </w:numPr>
        <w:spacing w:after="0" w:line="240" w:lineRule="auto"/>
        <w:rPr>
          <w:rFonts w:ascii="Times New Roman" w:eastAsia="Calibri" w:hAnsi="Times New Roman" w:cs="Times New Roman"/>
          <w:lang w:val="en-US"/>
        </w:rPr>
      </w:pPr>
      <w:r w:rsidRPr="002B3A21">
        <w:rPr>
          <w:rFonts w:ascii="Times New Roman" w:eastAsia="Calibri" w:hAnsi="Times New Roman" w:cs="Times New Roman"/>
        </w:rPr>
        <w:t>Zóna functionalis - výrazné zmeny :</w:t>
      </w:r>
    </w:p>
    <w:p w:rsidR="00F36E5F" w:rsidRPr="002B3A21" w:rsidRDefault="00F36E5F" w:rsidP="008B4086">
      <w:pPr>
        <w:numPr>
          <w:ilvl w:val="0"/>
          <w:numId w:val="16"/>
        </w:numPr>
        <w:spacing w:after="0" w:line="240" w:lineRule="auto"/>
        <w:rPr>
          <w:rFonts w:ascii="Times New Roman" w:eastAsia="Calibri" w:hAnsi="Times New Roman" w:cs="Times New Roman"/>
          <w:lang w:val="en-US"/>
        </w:rPr>
      </w:pPr>
      <w:r w:rsidRPr="002B3A21">
        <w:rPr>
          <w:rFonts w:ascii="Times New Roman" w:eastAsia="Calibri" w:hAnsi="Times New Roman" w:cs="Times New Roman"/>
        </w:rPr>
        <w:t xml:space="preserve">povrchovejšia časť - </w:t>
      </w:r>
      <w:r w:rsidRPr="002B3A21">
        <w:rPr>
          <w:rFonts w:ascii="Times New Roman" w:eastAsia="Calibri" w:hAnsi="Times New Roman" w:cs="Times New Roman"/>
          <w:bCs/>
        </w:rPr>
        <w:t xml:space="preserve">pars compacta – </w:t>
      </w:r>
      <w:r w:rsidRPr="002B3A21">
        <w:rPr>
          <w:rFonts w:ascii="Times New Roman" w:eastAsia="Calibri" w:hAnsi="Times New Roman" w:cs="Times New Roman"/>
        </w:rPr>
        <w:t>ústia žliaz a väzivové bunky</w:t>
      </w:r>
    </w:p>
    <w:p w:rsidR="00F36E5F" w:rsidRPr="002B3A21" w:rsidRDefault="00F36E5F" w:rsidP="008B4086">
      <w:pPr>
        <w:numPr>
          <w:ilvl w:val="0"/>
          <w:numId w:val="16"/>
        </w:numPr>
        <w:spacing w:after="0" w:line="240" w:lineRule="auto"/>
        <w:rPr>
          <w:rFonts w:ascii="Times New Roman" w:eastAsia="Calibri" w:hAnsi="Times New Roman" w:cs="Times New Roman"/>
          <w:lang w:val="es-ES"/>
        </w:rPr>
      </w:pPr>
      <w:r w:rsidRPr="002B3A21">
        <w:rPr>
          <w:rFonts w:ascii="Times New Roman" w:eastAsia="Calibri" w:hAnsi="Times New Roman" w:cs="Times New Roman"/>
        </w:rPr>
        <w:t xml:space="preserve">stredná časť sliznice - </w:t>
      </w:r>
      <w:r w:rsidRPr="002B3A21">
        <w:rPr>
          <w:rFonts w:ascii="Times New Roman" w:eastAsia="Calibri" w:hAnsi="Times New Roman" w:cs="Times New Roman"/>
          <w:bCs/>
        </w:rPr>
        <w:t xml:space="preserve">pars spongiosa – </w:t>
      </w:r>
      <w:r w:rsidRPr="002B3A21">
        <w:rPr>
          <w:rFonts w:ascii="Times New Roman" w:eastAsia="Calibri" w:hAnsi="Times New Roman" w:cs="Times New Roman"/>
        </w:rPr>
        <w:t>hubovitá konzistencia</w:t>
      </w:r>
    </w:p>
    <w:p w:rsidR="00F36E5F" w:rsidRPr="002B3A21" w:rsidRDefault="00F36E5F" w:rsidP="008B4086">
      <w:pPr>
        <w:spacing w:line="240" w:lineRule="auto"/>
        <w:rPr>
          <w:rFonts w:ascii="Times New Roman" w:eastAsia="Calibri" w:hAnsi="Times New Roman" w:cs="Times New Roman"/>
          <w:lang w:val="es-ES"/>
        </w:rPr>
      </w:pPr>
    </w:p>
    <w:p w:rsidR="00F36E5F" w:rsidRPr="002B3A21" w:rsidRDefault="00F36E5F" w:rsidP="008B4086">
      <w:pPr>
        <w:numPr>
          <w:ilvl w:val="0"/>
          <w:numId w:val="16"/>
        </w:numPr>
        <w:spacing w:after="0" w:line="240" w:lineRule="auto"/>
        <w:rPr>
          <w:rFonts w:ascii="Times New Roman" w:eastAsia="Calibri" w:hAnsi="Times New Roman" w:cs="Times New Roman"/>
          <w:lang w:val="es-ES"/>
        </w:rPr>
      </w:pPr>
      <w:r w:rsidRPr="002B3A21">
        <w:rPr>
          <w:rFonts w:ascii="Times New Roman" w:eastAsia="Calibri" w:hAnsi="Times New Roman" w:cs="Times New Roman"/>
        </w:rPr>
        <w:t xml:space="preserve">Spodná časť sliznice </w:t>
      </w:r>
      <w:r w:rsidRPr="002B3A21">
        <w:rPr>
          <w:rFonts w:ascii="Times New Roman" w:eastAsia="Calibri" w:hAnsi="Times New Roman" w:cs="Times New Roman"/>
          <w:bCs/>
        </w:rPr>
        <w:t>-zóna basalis .</w:t>
      </w:r>
    </w:p>
    <w:p w:rsidR="00F36E5F" w:rsidRPr="002B3A21" w:rsidRDefault="00F36E5F" w:rsidP="008B4086">
      <w:pPr>
        <w:spacing w:line="240" w:lineRule="auto"/>
        <w:rPr>
          <w:rFonts w:ascii="Times New Roman" w:eastAsia="Calibri" w:hAnsi="Times New Roman" w:cs="Times New Roman"/>
          <w:lang w:val="es-ES"/>
        </w:rPr>
      </w:pPr>
    </w:p>
    <w:p w:rsidR="00F36E5F" w:rsidRPr="002B3A21" w:rsidRDefault="00F36E5F" w:rsidP="008B4086">
      <w:pPr>
        <w:numPr>
          <w:ilvl w:val="0"/>
          <w:numId w:val="16"/>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Každej fáze </w:t>
      </w:r>
      <w:r w:rsidRPr="002B3A21">
        <w:rPr>
          <w:rFonts w:ascii="Times New Roman" w:eastAsia="Calibri" w:hAnsi="Times New Roman" w:cs="Times New Roman"/>
          <w:bCs/>
        </w:rPr>
        <w:t xml:space="preserve">uterinného cyklu - </w:t>
      </w:r>
      <w:r w:rsidRPr="002B3A21">
        <w:rPr>
          <w:rFonts w:ascii="Times New Roman" w:eastAsia="Calibri" w:hAnsi="Times New Roman" w:cs="Times New Roman"/>
        </w:rPr>
        <w:t xml:space="preserve">zodpovedá určité obdobie </w:t>
      </w:r>
      <w:r w:rsidRPr="002B3A21">
        <w:rPr>
          <w:rFonts w:ascii="Times New Roman" w:eastAsia="Calibri" w:hAnsi="Times New Roman" w:cs="Times New Roman"/>
          <w:bCs/>
        </w:rPr>
        <w:t>ovariálneho cyklu.</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numPr>
          <w:ilvl w:val="0"/>
          <w:numId w:val="16"/>
        </w:numPr>
        <w:spacing w:after="0" w:line="240" w:lineRule="auto"/>
        <w:rPr>
          <w:rFonts w:ascii="Times New Roman" w:eastAsia="Calibri" w:hAnsi="Times New Roman" w:cs="Times New Roman"/>
          <w:lang w:val="en-US"/>
        </w:rPr>
      </w:pPr>
      <w:r w:rsidRPr="002B3A21">
        <w:rPr>
          <w:rFonts w:ascii="Times New Roman" w:eastAsia="Calibri" w:hAnsi="Times New Roman" w:cs="Times New Roman"/>
          <w:bCs/>
        </w:rPr>
        <w:t xml:space="preserve">1. </w:t>
      </w:r>
      <w:r w:rsidRPr="002B3A21">
        <w:rPr>
          <w:rFonts w:ascii="Times New Roman" w:eastAsia="Calibri" w:hAnsi="Times New Roman" w:cs="Times New Roman"/>
          <w:bCs/>
          <w:u w:val="single"/>
        </w:rPr>
        <w:t>Regeneračná   fáza</w:t>
      </w:r>
      <w:r w:rsidRPr="002B3A21">
        <w:rPr>
          <w:rFonts w:ascii="Times New Roman" w:eastAsia="Calibri" w:hAnsi="Times New Roman" w:cs="Times New Roman"/>
          <w:bCs/>
        </w:rPr>
        <w:t xml:space="preserve">  </w:t>
      </w:r>
      <w:r w:rsidRPr="002B3A21">
        <w:rPr>
          <w:rFonts w:ascii="Times New Roman" w:eastAsia="Calibri" w:hAnsi="Times New Roman" w:cs="Times New Roman"/>
        </w:rPr>
        <w:t>-  pokrytie  obnaženej   bazálnej   vrstvy  sliznice   regenerovaným epitelom</w:t>
      </w:r>
      <w:r w:rsidRPr="002B3A21">
        <w:rPr>
          <w:rFonts w:ascii="Times New Roman" w:eastAsia="Calibri" w:hAnsi="Times New Roman" w:cs="Times New Roman"/>
          <w:bCs/>
        </w:rPr>
        <w:t>.  l deň.</w:t>
      </w:r>
    </w:p>
    <w:p w:rsidR="00F36E5F" w:rsidRPr="002B3A21" w:rsidRDefault="00F36E5F" w:rsidP="008B4086">
      <w:pPr>
        <w:numPr>
          <w:ilvl w:val="0"/>
          <w:numId w:val="16"/>
        </w:numPr>
        <w:spacing w:after="0" w:line="240" w:lineRule="auto"/>
        <w:rPr>
          <w:rFonts w:ascii="Times New Roman" w:eastAsia="Calibri" w:hAnsi="Times New Roman" w:cs="Times New Roman"/>
          <w:lang w:val="en-US"/>
        </w:rPr>
      </w:pPr>
      <w:r w:rsidRPr="002B3A21">
        <w:rPr>
          <w:rFonts w:ascii="Times New Roman" w:eastAsia="Calibri" w:hAnsi="Times New Roman" w:cs="Times New Roman"/>
          <w:bCs/>
        </w:rPr>
        <w:t xml:space="preserve">2.  </w:t>
      </w:r>
      <w:r w:rsidRPr="002B3A21">
        <w:rPr>
          <w:rFonts w:ascii="Times New Roman" w:eastAsia="Calibri" w:hAnsi="Times New Roman" w:cs="Times New Roman"/>
          <w:bCs/>
          <w:u w:val="single"/>
        </w:rPr>
        <w:t>Proliferačná fáza</w:t>
      </w:r>
      <w:r w:rsidRPr="002B3A21">
        <w:rPr>
          <w:rFonts w:ascii="Times New Roman" w:eastAsia="Calibri" w:hAnsi="Times New Roman" w:cs="Times New Roman"/>
          <w:bCs/>
        </w:rPr>
        <w:t xml:space="preserve"> </w:t>
      </w:r>
      <w:r w:rsidRPr="002B3A21">
        <w:rPr>
          <w:rFonts w:ascii="Times New Roman" w:eastAsia="Calibri" w:hAnsi="Times New Roman" w:cs="Times New Roman"/>
        </w:rPr>
        <w:t xml:space="preserve">/predovulačná, folikulová/ - obnova zóny functionalis. Je pod vplyvom </w:t>
      </w:r>
      <w:r w:rsidRPr="002B3A21">
        <w:rPr>
          <w:rFonts w:ascii="Times New Roman" w:eastAsia="Calibri" w:hAnsi="Times New Roman" w:cs="Times New Roman"/>
          <w:bCs/>
        </w:rPr>
        <w:t xml:space="preserve">estrogénov. </w:t>
      </w:r>
      <w:r w:rsidRPr="002B3A21">
        <w:rPr>
          <w:rFonts w:ascii="Times New Roman" w:eastAsia="Calibri" w:hAnsi="Times New Roman" w:cs="Times New Roman"/>
        </w:rPr>
        <w:t>Trvá asi 10 dní.</w:t>
      </w:r>
    </w:p>
    <w:p w:rsidR="00F36E5F" w:rsidRPr="002B3A21" w:rsidRDefault="00F36E5F" w:rsidP="008B4086">
      <w:pPr>
        <w:numPr>
          <w:ilvl w:val="0"/>
          <w:numId w:val="16"/>
        </w:numPr>
        <w:spacing w:after="0" w:line="240" w:lineRule="auto"/>
        <w:rPr>
          <w:rFonts w:ascii="Times New Roman" w:eastAsia="Calibri" w:hAnsi="Times New Roman" w:cs="Times New Roman"/>
          <w:lang w:val="en-US"/>
        </w:rPr>
      </w:pPr>
      <w:r w:rsidRPr="002B3A21">
        <w:rPr>
          <w:rFonts w:ascii="Times New Roman" w:eastAsia="Calibri" w:hAnsi="Times New Roman" w:cs="Times New Roman"/>
          <w:bCs/>
        </w:rPr>
        <w:t xml:space="preserve">3. </w:t>
      </w:r>
      <w:r w:rsidRPr="002B3A21">
        <w:rPr>
          <w:rFonts w:ascii="Times New Roman" w:eastAsia="Calibri" w:hAnsi="Times New Roman" w:cs="Times New Roman"/>
          <w:bCs/>
          <w:u w:val="single"/>
        </w:rPr>
        <w:t>Sekrečná fáza</w:t>
      </w:r>
      <w:r w:rsidRPr="002B3A21">
        <w:rPr>
          <w:rFonts w:ascii="Times New Roman" w:eastAsia="Calibri" w:hAnsi="Times New Roman" w:cs="Times New Roman"/>
        </w:rPr>
        <w:t xml:space="preserve"> (poovulačná, luteálna) - sekrécia  uterinných žliazok, sa  najskôr</w:t>
      </w:r>
      <w:r w:rsidRPr="002B3A21">
        <w:rPr>
          <w:rFonts w:ascii="Times New Roman" w:eastAsia="Calibri" w:hAnsi="Times New Roman" w:cs="Times New Roman"/>
        </w:rPr>
        <w:br/>
        <w:t>predlžujú,   skrutkovito stáčajú,  produkujú hlienovitý sekrét. Endometrium kypré, dobre</w:t>
      </w:r>
      <w:r w:rsidRPr="002B3A21">
        <w:rPr>
          <w:rFonts w:ascii="Times New Roman" w:eastAsia="Calibri" w:hAnsi="Times New Roman" w:cs="Times New Roman"/>
        </w:rPr>
        <w:br/>
        <w:t>prekrvené, presiaknuté tekutinou / hrubé 6-7 mm /. Sliznica/ pripravená na prijatie embrya.</w:t>
      </w:r>
      <w:r w:rsidRPr="002B3A21">
        <w:rPr>
          <w:rFonts w:ascii="Times New Roman" w:eastAsia="Calibri" w:hAnsi="Times New Roman" w:cs="Times New Roman"/>
        </w:rPr>
        <w:br/>
        <w:t>14 dní.</w:t>
      </w:r>
    </w:p>
    <w:p w:rsidR="00F36E5F" w:rsidRPr="002B3A21" w:rsidRDefault="00F36E5F" w:rsidP="008B4086">
      <w:pPr>
        <w:numPr>
          <w:ilvl w:val="0"/>
          <w:numId w:val="16"/>
        </w:numPr>
        <w:spacing w:after="0" w:line="240" w:lineRule="auto"/>
        <w:rPr>
          <w:rFonts w:ascii="Times New Roman" w:eastAsia="Calibri" w:hAnsi="Times New Roman" w:cs="Times New Roman"/>
          <w:lang w:val="en-US"/>
        </w:rPr>
      </w:pPr>
      <w:r w:rsidRPr="002B3A21">
        <w:rPr>
          <w:rFonts w:ascii="Times New Roman" w:eastAsia="Calibri" w:hAnsi="Times New Roman" w:cs="Times New Roman"/>
          <w:bCs/>
        </w:rPr>
        <w:t xml:space="preserve">4. </w:t>
      </w:r>
      <w:r w:rsidRPr="002B3A21">
        <w:rPr>
          <w:rFonts w:ascii="Times New Roman" w:eastAsia="Calibri" w:hAnsi="Times New Roman" w:cs="Times New Roman"/>
          <w:bCs/>
          <w:u w:val="single"/>
        </w:rPr>
        <w:t>Menštruačná fáza</w:t>
      </w:r>
      <w:r w:rsidRPr="002B3A21">
        <w:rPr>
          <w:rFonts w:ascii="Times New Roman" w:eastAsia="Calibri" w:hAnsi="Times New Roman" w:cs="Times New Roman"/>
          <w:bCs/>
        </w:rPr>
        <w:t xml:space="preserve"> </w:t>
      </w:r>
      <w:r w:rsidRPr="002B3A21">
        <w:rPr>
          <w:rFonts w:ascii="Times New Roman" w:eastAsia="Calibri" w:hAnsi="Times New Roman" w:cs="Times New Roman"/>
        </w:rPr>
        <w:t xml:space="preserve">/ischemická, deskvamačná/ - sliznica ischemická, nedokrvená /z dôvodu kontrakcie ciev/. Degenerácia zóny functionalis. Uvoľnenie ciev - praskanie ich stien - vylievanie krvi do väziva. Odlupovanie sliznice presiaknutej krvou a sekrétom. </w:t>
      </w:r>
      <w:r w:rsidRPr="002B3A21">
        <w:rPr>
          <w:rFonts w:ascii="Times New Roman" w:eastAsia="Calibri" w:hAnsi="Times New Roman" w:cs="Times New Roman"/>
          <w:bCs/>
        </w:rPr>
        <w:t xml:space="preserve"> 3-5 dní</w:t>
      </w:r>
      <w:r w:rsidRPr="002B3A21">
        <w:rPr>
          <w:rFonts w:ascii="Times New Roman" w:eastAsia="Calibri" w:hAnsi="Times New Roman" w:cs="Times New Roman"/>
        </w:rPr>
        <w:t>.</w:t>
      </w:r>
    </w:p>
    <w:p w:rsidR="00F36E5F" w:rsidRPr="002B3A21" w:rsidRDefault="00F36E5F" w:rsidP="008B4086">
      <w:pPr>
        <w:numPr>
          <w:ilvl w:val="0"/>
          <w:numId w:val="17"/>
        </w:numPr>
        <w:spacing w:after="0" w:line="240" w:lineRule="auto"/>
        <w:rPr>
          <w:rFonts w:ascii="Times New Roman" w:eastAsia="Calibri" w:hAnsi="Times New Roman" w:cs="Times New Roman"/>
        </w:rPr>
      </w:pPr>
      <w:r w:rsidRPr="002B3A21">
        <w:rPr>
          <w:rFonts w:ascii="Times New Roman" w:eastAsia="Calibri" w:hAnsi="Times New Roman" w:cs="Times New Roman"/>
          <w:bCs/>
          <w:u w:val="single"/>
        </w:rPr>
        <w:t>5. Predmenštruačná tenzia</w:t>
      </w:r>
      <w:r w:rsidRPr="002B3A21">
        <w:rPr>
          <w:rFonts w:ascii="Times New Roman" w:eastAsia="Calibri" w:hAnsi="Times New Roman" w:cs="Times New Roman"/>
          <w:b/>
          <w:bCs/>
        </w:rPr>
        <w:t xml:space="preserve"> </w:t>
      </w:r>
      <w:r w:rsidRPr="002B3A21">
        <w:rPr>
          <w:rFonts w:ascii="Times New Roman" w:eastAsia="Calibri" w:hAnsi="Times New Roman" w:cs="Times New Roman"/>
        </w:rPr>
        <w:t xml:space="preserve">– </w:t>
      </w:r>
      <w:r w:rsidRPr="002B3A21">
        <w:rPr>
          <w:rFonts w:ascii="Times New Roman" w:eastAsia="Calibri" w:hAnsi="Times New Roman" w:cs="Times New Roman"/>
          <w:bCs/>
        </w:rPr>
        <w:t>psychické a emotívne</w:t>
      </w:r>
      <w:r w:rsidRPr="002B3A21">
        <w:rPr>
          <w:rFonts w:ascii="Times New Roman" w:eastAsia="Calibri" w:hAnsi="Times New Roman" w:cs="Times New Roman"/>
        </w:rPr>
        <w:t xml:space="preserve"> výkyvy počas premenstrua – podráždenosť, nepokojný spánok, strata koncentrácie, predĺženie reakčného času, znížená fyzická výkonnosť.</w:t>
      </w:r>
    </w:p>
    <w:p w:rsidR="00F36E5F" w:rsidRPr="002B3A21" w:rsidRDefault="00F36E5F" w:rsidP="008B4086">
      <w:pPr>
        <w:numPr>
          <w:ilvl w:val="0"/>
          <w:numId w:val="17"/>
        </w:numPr>
        <w:spacing w:after="0" w:line="240" w:lineRule="auto"/>
        <w:rPr>
          <w:rFonts w:ascii="Times New Roman" w:eastAsia="Calibri" w:hAnsi="Times New Roman" w:cs="Times New Roman"/>
        </w:rPr>
      </w:pPr>
      <w:r w:rsidRPr="002B3A21">
        <w:rPr>
          <w:rFonts w:ascii="Times New Roman" w:eastAsia="Calibri" w:hAnsi="Times New Roman" w:cs="Times New Roman"/>
          <w:bCs/>
        </w:rPr>
        <w:t xml:space="preserve">Výskyt  </w:t>
      </w:r>
      <w:r w:rsidRPr="002B3A21">
        <w:rPr>
          <w:rFonts w:ascii="Times New Roman" w:eastAsia="Calibri" w:hAnsi="Times New Roman" w:cs="Times New Roman"/>
        </w:rPr>
        <w:t>– u </w:t>
      </w:r>
      <w:r w:rsidRPr="002B3A21">
        <w:rPr>
          <w:rFonts w:ascii="Times New Roman" w:eastAsia="Calibri" w:hAnsi="Times New Roman" w:cs="Times New Roman"/>
          <w:bCs/>
        </w:rPr>
        <w:t>70%</w:t>
      </w:r>
      <w:r w:rsidRPr="002B3A21">
        <w:rPr>
          <w:rFonts w:ascii="Times New Roman" w:eastAsia="Calibri" w:hAnsi="Times New Roman" w:cs="Times New Roman"/>
        </w:rPr>
        <w:t xml:space="preserve"> normálne menštruujúcich žien </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spacing w:line="240" w:lineRule="auto"/>
        <w:rPr>
          <w:rFonts w:ascii="Times New Roman" w:eastAsia="Calibri" w:hAnsi="Times New Roman" w:cs="Times New Roman"/>
          <w:b/>
          <w:bCs/>
        </w:rPr>
      </w:pPr>
      <w:r w:rsidRPr="002B3A21">
        <w:rPr>
          <w:rFonts w:ascii="Times New Roman" w:eastAsia="Calibri" w:hAnsi="Times New Roman" w:cs="Times New Roman"/>
          <w:b/>
          <w:bCs/>
        </w:rPr>
        <w:lastRenderedPageBreak/>
        <w:t>GAMETOGENÉZA</w:t>
      </w:r>
    </w:p>
    <w:p w:rsidR="00F36E5F" w:rsidRPr="002B3A21" w:rsidRDefault="00F36E5F" w:rsidP="008B4086">
      <w:pPr>
        <w:spacing w:line="240" w:lineRule="auto"/>
        <w:rPr>
          <w:rFonts w:ascii="Times New Roman" w:eastAsia="Calibri" w:hAnsi="Times New Roman" w:cs="Times New Roman"/>
          <w:b/>
          <w:bCs/>
        </w:rPr>
      </w:pPr>
    </w:p>
    <w:p w:rsidR="00F36E5F" w:rsidRPr="002B3A21" w:rsidRDefault="00F36E5F" w:rsidP="008B4086">
      <w:pPr>
        <w:numPr>
          <w:ilvl w:val="0"/>
          <w:numId w:val="18"/>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proces vývinu pohlavných buniek - gamét. Prebieha pred ontogenézou - </w:t>
      </w:r>
      <w:r w:rsidRPr="002B3A21">
        <w:rPr>
          <w:rFonts w:ascii="Times New Roman" w:eastAsia="Calibri" w:hAnsi="Times New Roman" w:cs="Times New Roman"/>
          <w:bCs/>
        </w:rPr>
        <w:t>progenéza</w:t>
      </w:r>
      <w:r w:rsidRPr="002B3A21">
        <w:rPr>
          <w:rFonts w:ascii="Times New Roman" w:eastAsia="Calibri" w:hAnsi="Times New Roman" w:cs="Times New Roman"/>
        </w:rPr>
        <w:t xml:space="preserve"> /proontogenéza/.</w:t>
      </w:r>
    </w:p>
    <w:p w:rsidR="00F36E5F" w:rsidRPr="002B3A21" w:rsidRDefault="00F36E5F" w:rsidP="008B4086">
      <w:pPr>
        <w:numPr>
          <w:ilvl w:val="0"/>
          <w:numId w:val="18"/>
        </w:numPr>
        <w:spacing w:after="0" w:line="240" w:lineRule="auto"/>
        <w:rPr>
          <w:rFonts w:ascii="Times New Roman" w:eastAsia="Calibri" w:hAnsi="Times New Roman" w:cs="Times New Roman"/>
        </w:rPr>
      </w:pPr>
      <w:r w:rsidRPr="002B3A21">
        <w:rPr>
          <w:rFonts w:ascii="Times New Roman" w:eastAsia="Calibri" w:hAnsi="Times New Roman" w:cs="Times New Roman"/>
          <w:bCs/>
        </w:rPr>
        <w:t>Gametogenéza</w:t>
      </w:r>
      <w:r w:rsidRPr="002B3A21">
        <w:rPr>
          <w:rFonts w:ascii="Times New Roman" w:eastAsia="Calibri" w:hAnsi="Times New Roman" w:cs="Times New Roman"/>
        </w:rPr>
        <w:t xml:space="preserve"> - v pohlavných žl'azách - </w:t>
      </w:r>
      <w:r w:rsidRPr="002B3A21">
        <w:rPr>
          <w:rFonts w:ascii="Times New Roman" w:eastAsia="Calibri" w:hAnsi="Times New Roman" w:cs="Times New Roman"/>
          <w:bCs/>
        </w:rPr>
        <w:t>gonády</w:t>
      </w:r>
      <w:r w:rsidRPr="002B3A21">
        <w:rPr>
          <w:rFonts w:ascii="Times New Roman" w:eastAsia="Calibri" w:hAnsi="Times New Roman" w:cs="Times New Roman"/>
        </w:rPr>
        <w:t>.</w:t>
      </w:r>
    </w:p>
    <w:p w:rsidR="00F36E5F" w:rsidRPr="002B3A21" w:rsidRDefault="00F36E5F" w:rsidP="008B4086">
      <w:pPr>
        <w:numPr>
          <w:ilvl w:val="0"/>
          <w:numId w:val="18"/>
        </w:numPr>
        <w:spacing w:after="0" w:line="240" w:lineRule="auto"/>
        <w:rPr>
          <w:rFonts w:ascii="Times New Roman" w:eastAsia="Calibri" w:hAnsi="Times New Roman" w:cs="Times New Roman"/>
        </w:rPr>
      </w:pPr>
      <w:r w:rsidRPr="002B3A21">
        <w:rPr>
          <w:rFonts w:ascii="Times New Roman" w:eastAsia="Calibri" w:hAnsi="Times New Roman" w:cs="Times New Roman"/>
        </w:rPr>
        <w:t>V pohlavných cestách - dozrievanie, transport, výživa pohlavných buniek, zárodku.</w:t>
      </w:r>
    </w:p>
    <w:p w:rsidR="00F36E5F" w:rsidRPr="002B3A21" w:rsidRDefault="00F36E5F" w:rsidP="008B4086">
      <w:pPr>
        <w:numPr>
          <w:ilvl w:val="0"/>
          <w:numId w:val="18"/>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Vývin </w:t>
      </w:r>
      <w:r w:rsidRPr="002B3A21">
        <w:rPr>
          <w:rFonts w:ascii="Times New Roman" w:eastAsia="Calibri" w:hAnsi="Times New Roman" w:cs="Times New Roman"/>
          <w:bCs/>
        </w:rPr>
        <w:t>mužských</w:t>
      </w:r>
      <w:r w:rsidRPr="002B3A21">
        <w:rPr>
          <w:rFonts w:ascii="Times New Roman" w:eastAsia="Calibri" w:hAnsi="Times New Roman" w:cs="Times New Roman"/>
        </w:rPr>
        <w:t xml:space="preserve"> pohlavných buniek - spermiogenéza </w:t>
      </w:r>
      <w:r w:rsidRPr="002B3A21">
        <w:rPr>
          <w:rFonts w:ascii="Times New Roman" w:eastAsia="Calibri" w:hAnsi="Times New Roman" w:cs="Times New Roman"/>
          <w:bCs/>
        </w:rPr>
        <w:t>/ v tubuli seminiferi contorti testis/.</w:t>
      </w:r>
    </w:p>
    <w:p w:rsidR="00F36E5F" w:rsidRPr="002B3A21" w:rsidRDefault="00F36E5F" w:rsidP="008B4086">
      <w:pPr>
        <w:numPr>
          <w:ilvl w:val="0"/>
          <w:numId w:val="18"/>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Vývin </w:t>
      </w:r>
      <w:r w:rsidRPr="002B3A21">
        <w:rPr>
          <w:rFonts w:ascii="Times New Roman" w:eastAsia="Calibri" w:hAnsi="Times New Roman" w:cs="Times New Roman"/>
          <w:bCs/>
        </w:rPr>
        <w:t>ženskej</w:t>
      </w:r>
      <w:r w:rsidRPr="002B3A21">
        <w:rPr>
          <w:rFonts w:ascii="Times New Roman" w:eastAsia="Calibri" w:hAnsi="Times New Roman" w:cs="Times New Roman"/>
        </w:rPr>
        <w:t xml:space="preserve"> pohlavnej bunky – oogenéza /</w:t>
      </w:r>
      <w:r w:rsidRPr="002B3A21">
        <w:rPr>
          <w:rFonts w:ascii="Times New Roman" w:eastAsia="Calibri" w:hAnsi="Times New Roman" w:cs="Times New Roman"/>
          <w:bCs/>
        </w:rPr>
        <w:t>v kôrovej časti vaječníka</w:t>
      </w:r>
      <w:r w:rsidRPr="002B3A21">
        <w:rPr>
          <w:rFonts w:ascii="Times New Roman" w:eastAsia="Calibri" w:hAnsi="Times New Roman" w:cs="Times New Roman"/>
        </w:rPr>
        <w:t>/.</w:t>
      </w:r>
    </w:p>
    <w:p w:rsidR="00F36E5F" w:rsidRPr="002B3A21" w:rsidRDefault="00F36E5F" w:rsidP="008B4086">
      <w:pPr>
        <w:numPr>
          <w:ilvl w:val="0"/>
          <w:numId w:val="18"/>
        </w:numPr>
        <w:spacing w:after="0" w:line="240" w:lineRule="auto"/>
        <w:rPr>
          <w:rFonts w:ascii="Times New Roman" w:eastAsia="Calibri" w:hAnsi="Times New Roman" w:cs="Times New Roman"/>
        </w:rPr>
      </w:pPr>
      <w:r w:rsidRPr="002B3A21">
        <w:rPr>
          <w:rFonts w:ascii="Times New Roman" w:eastAsia="Calibri" w:hAnsi="Times New Roman" w:cs="Times New Roman"/>
        </w:rPr>
        <w:t>Medzi spermiogenézou a oogenézou - nápadné rozdiely, ale 3 štádiá rovnaké:</w:t>
      </w:r>
    </w:p>
    <w:p w:rsidR="00F36E5F" w:rsidRPr="002B3A21" w:rsidRDefault="00F36E5F" w:rsidP="008B4086">
      <w:pPr>
        <w:numPr>
          <w:ilvl w:val="1"/>
          <w:numId w:val="18"/>
        </w:numPr>
        <w:spacing w:after="0" w:line="240" w:lineRule="auto"/>
        <w:rPr>
          <w:rFonts w:ascii="Times New Roman" w:eastAsia="Calibri" w:hAnsi="Times New Roman" w:cs="Times New Roman"/>
        </w:rPr>
      </w:pPr>
      <w:r w:rsidRPr="002B3A21">
        <w:rPr>
          <w:rFonts w:ascii="Times New Roman" w:eastAsia="Calibri" w:hAnsi="Times New Roman" w:cs="Times New Roman"/>
          <w:bCs/>
        </w:rPr>
        <w:t>obdobie množenia</w:t>
      </w:r>
      <w:r w:rsidRPr="002B3A21">
        <w:rPr>
          <w:rFonts w:ascii="Times New Roman" w:eastAsia="Calibri" w:hAnsi="Times New Roman" w:cs="Times New Roman"/>
        </w:rPr>
        <w:t xml:space="preserve"> /mitotické delenie buniek/</w:t>
      </w:r>
    </w:p>
    <w:p w:rsidR="00F36E5F" w:rsidRPr="002B3A21" w:rsidRDefault="00F36E5F" w:rsidP="008B4086">
      <w:pPr>
        <w:numPr>
          <w:ilvl w:val="1"/>
          <w:numId w:val="18"/>
        </w:numPr>
        <w:spacing w:after="0" w:line="240" w:lineRule="auto"/>
        <w:rPr>
          <w:rFonts w:ascii="Times New Roman" w:eastAsia="Calibri" w:hAnsi="Times New Roman" w:cs="Times New Roman"/>
        </w:rPr>
      </w:pPr>
      <w:r w:rsidRPr="002B3A21">
        <w:rPr>
          <w:rFonts w:ascii="Times New Roman" w:eastAsia="Calibri" w:hAnsi="Times New Roman" w:cs="Times New Roman"/>
          <w:bCs/>
        </w:rPr>
        <w:t>obdobie rastu</w:t>
      </w:r>
      <w:r w:rsidRPr="002B3A21">
        <w:rPr>
          <w:rFonts w:ascii="Times New Roman" w:eastAsia="Calibri" w:hAnsi="Times New Roman" w:cs="Times New Roman"/>
        </w:rPr>
        <w:t xml:space="preserve"> /rast, zväčšovanie buniek/</w:t>
      </w:r>
    </w:p>
    <w:p w:rsidR="00F36E5F" w:rsidRPr="002B3A21" w:rsidRDefault="00F36E5F" w:rsidP="008B4086">
      <w:pPr>
        <w:numPr>
          <w:ilvl w:val="1"/>
          <w:numId w:val="18"/>
        </w:numPr>
        <w:spacing w:after="0" w:line="240" w:lineRule="auto"/>
        <w:rPr>
          <w:rFonts w:ascii="Times New Roman" w:eastAsia="Calibri" w:hAnsi="Times New Roman" w:cs="Times New Roman"/>
        </w:rPr>
      </w:pPr>
      <w:r w:rsidRPr="002B3A21">
        <w:rPr>
          <w:rFonts w:ascii="Times New Roman" w:eastAsia="Calibri" w:hAnsi="Times New Roman" w:cs="Times New Roman"/>
          <w:bCs/>
        </w:rPr>
        <w:t>obdobie zrenia</w:t>
      </w:r>
      <w:r w:rsidRPr="002B3A21">
        <w:rPr>
          <w:rFonts w:ascii="Times New Roman" w:eastAsia="Calibri" w:hAnsi="Times New Roman" w:cs="Times New Roman"/>
        </w:rPr>
        <w:t xml:space="preserve"> /meiotické delenie buniek/</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numPr>
          <w:ilvl w:val="0"/>
          <w:numId w:val="18"/>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Pohlavné bunky - z prvopohlavných buniek -   stena žĺtkového vaku /3. týždeň vývinu/ - koncom prvého a začiatkom druhého lunárneho mesiaca - </w:t>
      </w:r>
      <w:r w:rsidRPr="002B3A21">
        <w:rPr>
          <w:rFonts w:ascii="Times New Roman" w:eastAsia="Calibri" w:hAnsi="Times New Roman" w:cs="Times New Roman"/>
          <w:bCs/>
        </w:rPr>
        <w:t>migrácia</w:t>
      </w:r>
      <w:r w:rsidRPr="002B3A21">
        <w:rPr>
          <w:rFonts w:ascii="Times New Roman" w:eastAsia="Calibri" w:hAnsi="Times New Roman" w:cs="Times New Roman"/>
        </w:rPr>
        <w:t xml:space="preserve"> cez dorzálne mezentérium čreva do genitálnej lišty. Vznik - </w:t>
      </w:r>
      <w:r w:rsidRPr="002B3A21">
        <w:rPr>
          <w:rFonts w:ascii="Times New Roman" w:eastAsia="Calibri" w:hAnsi="Times New Roman" w:cs="Times New Roman"/>
          <w:bCs/>
        </w:rPr>
        <w:t>spermatogónie</w:t>
      </w:r>
      <w:r w:rsidRPr="002B3A21">
        <w:rPr>
          <w:rFonts w:ascii="Times New Roman" w:eastAsia="Calibri" w:hAnsi="Times New Roman" w:cs="Times New Roman"/>
        </w:rPr>
        <w:t xml:space="preserve"> v budúcom </w:t>
      </w:r>
      <w:r w:rsidRPr="002B3A21">
        <w:rPr>
          <w:rFonts w:ascii="Times New Roman" w:eastAsia="Calibri" w:hAnsi="Times New Roman" w:cs="Times New Roman"/>
          <w:bCs/>
        </w:rPr>
        <w:t>testis</w:t>
      </w:r>
      <w:r w:rsidRPr="002B3A21">
        <w:rPr>
          <w:rFonts w:ascii="Times New Roman" w:eastAsia="Calibri" w:hAnsi="Times New Roman" w:cs="Times New Roman"/>
        </w:rPr>
        <w:t xml:space="preserve">, - </w:t>
      </w:r>
      <w:r w:rsidRPr="002B3A21">
        <w:rPr>
          <w:rFonts w:ascii="Times New Roman" w:eastAsia="Calibri" w:hAnsi="Times New Roman" w:cs="Times New Roman"/>
          <w:bCs/>
        </w:rPr>
        <w:t>oogónie</w:t>
      </w:r>
      <w:r w:rsidRPr="002B3A21">
        <w:rPr>
          <w:rFonts w:ascii="Times New Roman" w:eastAsia="Calibri" w:hAnsi="Times New Roman" w:cs="Times New Roman"/>
        </w:rPr>
        <w:t xml:space="preserve"> v budúcom</w:t>
      </w:r>
      <w:r w:rsidRPr="002B3A21">
        <w:rPr>
          <w:rFonts w:ascii="Times New Roman" w:eastAsia="Calibri" w:hAnsi="Times New Roman" w:cs="Times New Roman"/>
          <w:bCs/>
        </w:rPr>
        <w:t xml:space="preserve"> ováriu</w:t>
      </w:r>
      <w:r w:rsidRPr="002B3A21">
        <w:rPr>
          <w:rFonts w:ascii="Times New Roman" w:eastAsia="Calibri" w:hAnsi="Times New Roman" w:cs="Times New Roman"/>
        </w:rPr>
        <w:t>.</w:t>
      </w:r>
    </w:p>
    <w:p w:rsidR="00F36E5F" w:rsidRPr="002B3A21" w:rsidRDefault="00F36E5F" w:rsidP="008B4086">
      <w:pPr>
        <w:numPr>
          <w:ilvl w:val="0"/>
          <w:numId w:val="18"/>
        </w:numPr>
        <w:spacing w:after="0" w:line="240" w:lineRule="auto"/>
        <w:rPr>
          <w:rFonts w:ascii="Times New Roman" w:eastAsia="Calibri" w:hAnsi="Times New Roman" w:cs="Times New Roman"/>
        </w:rPr>
      </w:pPr>
      <w:r w:rsidRPr="002B3A21">
        <w:rPr>
          <w:rFonts w:ascii="Times New Roman" w:eastAsia="Calibri" w:hAnsi="Times New Roman" w:cs="Times New Roman"/>
          <w:bCs/>
        </w:rPr>
        <w:t>Výsledok gametogenézy</w:t>
      </w:r>
      <w:r w:rsidRPr="002B3A21">
        <w:rPr>
          <w:rFonts w:ascii="Times New Roman" w:eastAsia="Calibri" w:hAnsi="Times New Roman" w:cs="Times New Roman"/>
        </w:rPr>
        <w:t xml:space="preserve"> - vysoko špecializované pohlavné bunky rozdielnej stavby -mužské pohlavné bunky - </w:t>
      </w:r>
      <w:r w:rsidRPr="002B3A21">
        <w:rPr>
          <w:rFonts w:ascii="Times New Roman" w:eastAsia="Calibri" w:hAnsi="Times New Roman" w:cs="Times New Roman"/>
          <w:bCs/>
        </w:rPr>
        <w:t>spermie</w:t>
      </w:r>
      <w:r w:rsidRPr="002B3A21">
        <w:rPr>
          <w:rFonts w:ascii="Times New Roman" w:eastAsia="Calibri" w:hAnsi="Times New Roman" w:cs="Times New Roman"/>
        </w:rPr>
        <w:t xml:space="preserve">, ženské pohlavné bunky - </w:t>
      </w:r>
      <w:r w:rsidRPr="002B3A21">
        <w:rPr>
          <w:rFonts w:ascii="Times New Roman" w:eastAsia="Calibri" w:hAnsi="Times New Roman" w:cs="Times New Roman"/>
          <w:bCs/>
        </w:rPr>
        <w:t>vajíčka</w:t>
      </w:r>
      <w:r w:rsidRPr="002B3A21">
        <w:rPr>
          <w:rFonts w:ascii="Times New Roman" w:eastAsia="Calibri" w:hAnsi="Times New Roman" w:cs="Times New Roman"/>
        </w:rPr>
        <w:t>.</w:t>
      </w:r>
    </w:p>
    <w:p w:rsidR="00F36E5F" w:rsidRPr="002B3A21" w:rsidRDefault="00F36E5F" w:rsidP="008B4086">
      <w:pPr>
        <w:spacing w:line="240" w:lineRule="auto"/>
        <w:rPr>
          <w:rFonts w:ascii="Times New Roman" w:eastAsia="Calibri" w:hAnsi="Times New Roman" w:cs="Times New Roman"/>
          <w:b/>
          <w:bCs/>
        </w:rPr>
      </w:pPr>
    </w:p>
    <w:p w:rsidR="00F36E5F" w:rsidRPr="002B3A21" w:rsidRDefault="00F36E5F" w:rsidP="008B4086">
      <w:pPr>
        <w:spacing w:line="240" w:lineRule="auto"/>
        <w:rPr>
          <w:rFonts w:ascii="Times New Roman" w:eastAsia="Calibri" w:hAnsi="Times New Roman" w:cs="Times New Roman"/>
          <w:b/>
          <w:bCs/>
        </w:rPr>
      </w:pPr>
      <w:r w:rsidRPr="002B3A21">
        <w:rPr>
          <w:rFonts w:ascii="Times New Roman" w:eastAsia="Calibri" w:hAnsi="Times New Roman" w:cs="Times New Roman"/>
          <w:b/>
          <w:bCs/>
        </w:rPr>
        <w:t>SPERMIOGENÉZA</w:t>
      </w:r>
    </w:p>
    <w:p w:rsidR="00F36E5F" w:rsidRPr="002B3A21" w:rsidRDefault="00F36E5F" w:rsidP="008B4086">
      <w:pPr>
        <w:spacing w:line="240" w:lineRule="auto"/>
        <w:rPr>
          <w:rFonts w:ascii="Times New Roman" w:eastAsia="Calibri" w:hAnsi="Times New Roman" w:cs="Times New Roman"/>
          <w:b/>
          <w:bCs/>
        </w:rPr>
      </w:pP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riadia a stimulujú - gonádotropné </w:t>
      </w:r>
      <w:r w:rsidRPr="002B3A21">
        <w:rPr>
          <w:rFonts w:ascii="Times New Roman" w:eastAsia="Calibri" w:hAnsi="Times New Roman" w:cs="Times New Roman"/>
          <w:bCs/>
        </w:rPr>
        <w:t>hormóny adenohypofýzy</w:t>
      </w:r>
      <w:r w:rsidRPr="002B3A21">
        <w:rPr>
          <w:rFonts w:ascii="Times New Roman" w:eastAsia="Calibri" w:hAnsi="Times New Roman" w:cs="Times New Roman"/>
        </w:rPr>
        <w:t xml:space="preserve">: </w:t>
      </w:r>
      <w:r w:rsidRPr="002B3A21">
        <w:rPr>
          <w:rFonts w:ascii="Times New Roman" w:eastAsia="Calibri" w:hAnsi="Times New Roman" w:cs="Times New Roman"/>
          <w:bCs/>
        </w:rPr>
        <w:t>FSH</w:t>
      </w:r>
      <w:r w:rsidRPr="002B3A21">
        <w:rPr>
          <w:rFonts w:ascii="Times New Roman" w:eastAsia="Calibri" w:hAnsi="Times New Roman" w:cs="Times New Roman"/>
        </w:rPr>
        <w:t xml:space="preserve"> /folikuly stimulujúci hormón/ a </w:t>
      </w:r>
      <w:r w:rsidRPr="002B3A21">
        <w:rPr>
          <w:rFonts w:ascii="Times New Roman" w:eastAsia="Calibri" w:hAnsi="Times New Roman" w:cs="Times New Roman"/>
          <w:bCs/>
        </w:rPr>
        <w:t>ICSH</w:t>
      </w:r>
      <w:r w:rsidRPr="002B3A21">
        <w:rPr>
          <w:rFonts w:ascii="Times New Roman" w:eastAsia="Calibri" w:hAnsi="Times New Roman" w:cs="Times New Roman"/>
        </w:rPr>
        <w:t xml:space="preserve"> /intersticiálne bunky stimulujúci hormón/.</w:t>
      </w: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bCs/>
        </w:rPr>
        <w:t>FSH</w:t>
      </w:r>
      <w:r w:rsidRPr="002B3A21">
        <w:rPr>
          <w:rFonts w:ascii="Times New Roman" w:eastAsia="Calibri" w:hAnsi="Times New Roman" w:cs="Times New Roman"/>
        </w:rPr>
        <w:t xml:space="preserve"> - udržuje spermiogenézu </w:t>
      </w:r>
      <w:r w:rsidRPr="002B3A21">
        <w:rPr>
          <w:rFonts w:ascii="Times New Roman" w:eastAsia="Calibri" w:hAnsi="Times New Roman" w:cs="Times New Roman"/>
          <w:bCs/>
        </w:rPr>
        <w:t>v semenotvornom epiteli.</w:t>
      </w:r>
    </w:p>
    <w:p w:rsidR="00F36E5F" w:rsidRPr="002B3A21" w:rsidRDefault="00F36E5F" w:rsidP="008B4086">
      <w:pPr>
        <w:numPr>
          <w:ilvl w:val="0"/>
          <w:numId w:val="19"/>
        </w:numPr>
        <w:spacing w:after="0" w:line="240" w:lineRule="auto"/>
        <w:rPr>
          <w:rFonts w:ascii="Times New Roman" w:eastAsia="Calibri" w:hAnsi="Times New Roman" w:cs="Times New Roman"/>
          <w:bCs/>
        </w:rPr>
      </w:pPr>
      <w:r w:rsidRPr="002B3A21">
        <w:rPr>
          <w:rFonts w:ascii="Times New Roman" w:eastAsia="Calibri" w:hAnsi="Times New Roman" w:cs="Times New Roman"/>
          <w:bCs/>
        </w:rPr>
        <w:t>ICSH</w:t>
      </w:r>
      <w:r w:rsidRPr="002B3A21">
        <w:rPr>
          <w:rFonts w:ascii="Times New Roman" w:eastAsia="Calibri" w:hAnsi="Times New Roman" w:cs="Times New Roman"/>
        </w:rPr>
        <w:t xml:space="preserve"> - stimuluje produkciu mužského pohlavného hormónu testosterónu v intersticiálnych </w:t>
      </w:r>
      <w:r w:rsidRPr="002B3A21">
        <w:rPr>
          <w:rFonts w:ascii="Times New Roman" w:eastAsia="Calibri" w:hAnsi="Times New Roman" w:cs="Times New Roman"/>
          <w:bCs/>
        </w:rPr>
        <w:t>Leydigových bunkách</w:t>
      </w: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bCs/>
        </w:rPr>
        <w:t xml:space="preserve"> Genetická podstata gametogenézy </w:t>
      </w:r>
      <w:r w:rsidRPr="002B3A21">
        <w:rPr>
          <w:rFonts w:ascii="Times New Roman" w:eastAsia="Calibri" w:hAnsi="Times New Roman" w:cs="Times New Roman"/>
        </w:rPr>
        <w:t>– redukcia počtu chromozómov.</w:t>
      </w: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bCs/>
        </w:rPr>
        <w:t>V puberte</w:t>
      </w:r>
      <w:r w:rsidRPr="002B3A21">
        <w:rPr>
          <w:rFonts w:ascii="Times New Roman" w:eastAsia="Calibri" w:hAnsi="Times New Roman" w:cs="Times New Roman"/>
        </w:rPr>
        <w:t xml:space="preserve">  spermatogónie nediferencované bunky  -  10 -15 mikrometrov,</w:t>
      </w: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 intenzívne mitotické delenie  - obdobie množenia - 2 typy buniek :</w:t>
      </w:r>
    </w:p>
    <w:p w:rsidR="00F36E5F" w:rsidRPr="002B3A21" w:rsidRDefault="00F36E5F" w:rsidP="008B4086">
      <w:pPr>
        <w:numPr>
          <w:ilvl w:val="1"/>
          <w:numId w:val="19"/>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kmeňové bunky alebo </w:t>
      </w:r>
      <w:r w:rsidRPr="002B3A21">
        <w:rPr>
          <w:rFonts w:ascii="Times New Roman" w:eastAsia="Calibri" w:hAnsi="Times New Roman" w:cs="Times New Roman"/>
          <w:bCs/>
        </w:rPr>
        <w:t xml:space="preserve">spermatogónie A </w:t>
      </w:r>
      <w:r w:rsidRPr="002B3A21">
        <w:rPr>
          <w:rFonts w:ascii="Times New Roman" w:eastAsia="Calibri" w:hAnsi="Times New Roman" w:cs="Times New Roman"/>
        </w:rPr>
        <w:t>(zásobáreň nových spermatogónii)</w:t>
      </w:r>
    </w:p>
    <w:p w:rsidR="00F36E5F" w:rsidRPr="002B3A21" w:rsidRDefault="00F36E5F" w:rsidP="008B4086">
      <w:pPr>
        <w:numPr>
          <w:ilvl w:val="1"/>
          <w:numId w:val="19"/>
        </w:numPr>
        <w:spacing w:after="0" w:line="240" w:lineRule="auto"/>
        <w:rPr>
          <w:rFonts w:ascii="Times New Roman" w:eastAsia="Calibri" w:hAnsi="Times New Roman" w:cs="Times New Roman"/>
        </w:rPr>
      </w:pPr>
      <w:r w:rsidRPr="002B3A21">
        <w:rPr>
          <w:rFonts w:ascii="Times New Roman" w:eastAsia="Calibri" w:hAnsi="Times New Roman" w:cs="Times New Roman"/>
          <w:bCs/>
        </w:rPr>
        <w:t>spermatogónie B</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bCs/>
        </w:rPr>
        <w:t>Spermatogónie B</w:t>
      </w:r>
      <w:r w:rsidRPr="002B3A21">
        <w:rPr>
          <w:rFonts w:ascii="Times New Roman" w:eastAsia="Calibri" w:hAnsi="Times New Roman" w:cs="Times New Roman"/>
        </w:rPr>
        <w:t xml:space="preserve"> – obdobie rastu a diferenciácia  -  na</w:t>
      </w:r>
      <w:r w:rsidRPr="002B3A21">
        <w:rPr>
          <w:rFonts w:ascii="Times New Roman" w:eastAsia="Calibri" w:hAnsi="Times New Roman" w:cs="Times New Roman"/>
          <w:bCs/>
        </w:rPr>
        <w:t xml:space="preserve"> primárne spermatocyty</w:t>
      </w: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rPr>
        <w:t>- vstup do</w:t>
      </w:r>
      <w:r w:rsidRPr="002B3A21">
        <w:rPr>
          <w:rFonts w:ascii="Times New Roman" w:eastAsia="Calibri" w:hAnsi="Times New Roman" w:cs="Times New Roman"/>
          <w:bCs/>
        </w:rPr>
        <w:t xml:space="preserve"> l. meiotického</w:t>
      </w:r>
      <w:r w:rsidRPr="002B3A21">
        <w:rPr>
          <w:rFonts w:ascii="Times New Roman" w:eastAsia="Calibri" w:hAnsi="Times New Roman" w:cs="Times New Roman"/>
        </w:rPr>
        <w:t xml:space="preserve"> </w:t>
      </w:r>
      <w:r w:rsidRPr="002B3A21">
        <w:rPr>
          <w:rFonts w:ascii="Times New Roman" w:eastAsia="Calibri" w:hAnsi="Times New Roman" w:cs="Times New Roman"/>
          <w:bCs/>
        </w:rPr>
        <w:t>delenia</w:t>
      </w:r>
      <w:r w:rsidRPr="002B3A21">
        <w:rPr>
          <w:rFonts w:ascii="Times New Roman" w:eastAsia="Calibri" w:hAnsi="Times New Roman" w:cs="Times New Roman"/>
        </w:rPr>
        <w:t xml:space="preserve"> - trvá asi 3 týždne - začína </w:t>
      </w:r>
      <w:r w:rsidRPr="002B3A21">
        <w:rPr>
          <w:rFonts w:ascii="Times New Roman" w:eastAsia="Calibri" w:hAnsi="Times New Roman" w:cs="Times New Roman"/>
          <w:bCs/>
        </w:rPr>
        <w:t>obdobie zrenia</w:t>
      </w:r>
      <w:r w:rsidRPr="002B3A21">
        <w:rPr>
          <w:rFonts w:ascii="Times New Roman" w:eastAsia="Calibri" w:hAnsi="Times New Roman" w:cs="Times New Roman"/>
        </w:rPr>
        <w:t xml:space="preserve">. </w:t>
      </w: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rPr>
        <w:t>Najdlhšia -  profáza 1. meiot. delenia - asi 16  dní.</w:t>
      </w: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Výsledok  </w:t>
      </w:r>
      <w:r w:rsidRPr="002B3A21">
        <w:rPr>
          <w:rFonts w:ascii="Times New Roman" w:eastAsia="Calibri" w:hAnsi="Times New Roman" w:cs="Times New Roman"/>
          <w:bCs/>
        </w:rPr>
        <w:t>1. meiot. delenia    -    sekundárne spermatocyty</w:t>
      </w:r>
      <w:r w:rsidRPr="002B3A21">
        <w:rPr>
          <w:rFonts w:ascii="Times New Roman" w:eastAsia="Calibri" w:hAnsi="Times New Roman" w:cs="Times New Roman"/>
        </w:rPr>
        <w:t xml:space="preserve"> s </w:t>
      </w:r>
      <w:r w:rsidRPr="002B3A21">
        <w:rPr>
          <w:rFonts w:ascii="Times New Roman" w:eastAsia="Calibri" w:hAnsi="Times New Roman" w:cs="Times New Roman"/>
          <w:bCs/>
        </w:rPr>
        <w:t>haploidným</w:t>
      </w:r>
      <w:r w:rsidRPr="002B3A21">
        <w:rPr>
          <w:rFonts w:ascii="Times New Roman" w:eastAsia="Calibri" w:hAnsi="Times New Roman" w:cs="Times New Roman"/>
        </w:rPr>
        <w:t xml:space="preserve"> počtom chromozómov</w:t>
      </w: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bCs/>
        </w:rPr>
        <w:t>Interfáza</w:t>
      </w:r>
      <w:r w:rsidRPr="002B3A21">
        <w:rPr>
          <w:rFonts w:ascii="Times New Roman" w:eastAsia="Calibri" w:hAnsi="Times New Roman" w:cs="Times New Roman"/>
        </w:rPr>
        <w:t xml:space="preserve"> -  sekundárne spermatocyty vstup -  do </w:t>
      </w:r>
      <w:r w:rsidRPr="002B3A21">
        <w:rPr>
          <w:rFonts w:ascii="Times New Roman" w:eastAsia="Calibri" w:hAnsi="Times New Roman" w:cs="Times New Roman"/>
          <w:bCs/>
        </w:rPr>
        <w:t xml:space="preserve">2. meiot. delenia -  spermatidy – </w:t>
      </w:r>
      <w:r w:rsidRPr="002B3A21">
        <w:rPr>
          <w:rFonts w:ascii="Times New Roman" w:eastAsia="Calibri" w:hAnsi="Times New Roman" w:cs="Times New Roman"/>
        </w:rPr>
        <w:t>8 mikrometrov.</w:t>
      </w: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Proces  od </w:t>
      </w:r>
      <w:r w:rsidRPr="002B3A21">
        <w:rPr>
          <w:rFonts w:ascii="Times New Roman" w:eastAsia="Calibri" w:hAnsi="Times New Roman" w:cs="Times New Roman"/>
          <w:bCs/>
        </w:rPr>
        <w:t>spermatogónie po spermatidu</w:t>
      </w:r>
      <w:r w:rsidRPr="002B3A21">
        <w:rPr>
          <w:rFonts w:ascii="Times New Roman" w:eastAsia="Calibri" w:hAnsi="Times New Roman" w:cs="Times New Roman"/>
        </w:rPr>
        <w:t xml:space="preserve">     označujeme ako </w:t>
      </w:r>
      <w:r w:rsidRPr="002B3A21">
        <w:rPr>
          <w:rFonts w:ascii="Times New Roman" w:eastAsia="Calibri" w:hAnsi="Times New Roman" w:cs="Times New Roman"/>
          <w:bCs/>
        </w:rPr>
        <w:t>spermatocytogenéza</w:t>
      </w:r>
      <w:r w:rsidRPr="002B3A21">
        <w:rPr>
          <w:rFonts w:ascii="Times New Roman" w:eastAsia="Calibri" w:hAnsi="Times New Roman" w:cs="Times New Roman"/>
        </w:rPr>
        <w:t xml:space="preserve"> /spermiocytogenéza/.</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bCs/>
        </w:rPr>
        <w:t>Premena  spermatíd</w:t>
      </w:r>
      <w:r w:rsidRPr="002B3A21">
        <w:rPr>
          <w:rFonts w:ascii="Times New Roman" w:eastAsia="Calibri" w:hAnsi="Times New Roman" w:cs="Times New Roman"/>
        </w:rPr>
        <w:t xml:space="preserve">   na       diferencované   pohlavné  bunky   muža,   na   spermie  -</w:t>
      </w:r>
      <w:r w:rsidRPr="002B3A21">
        <w:rPr>
          <w:rFonts w:ascii="Times New Roman" w:eastAsia="Calibri" w:hAnsi="Times New Roman" w:cs="Times New Roman"/>
          <w:bCs/>
        </w:rPr>
        <w:t>spermiohistogenéza</w:t>
      </w:r>
      <w:r w:rsidRPr="002B3A21">
        <w:rPr>
          <w:rFonts w:ascii="Times New Roman" w:eastAsia="Calibri" w:hAnsi="Times New Roman" w:cs="Times New Roman"/>
        </w:rPr>
        <w:t>.</w:t>
      </w: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rPr>
        <w:t>Spermiohistogenéza - séria zmien v jadre a cytoplazme spermatidu.</w:t>
      </w:r>
    </w:p>
    <w:p w:rsidR="00F36E5F" w:rsidRPr="002B3A21" w:rsidRDefault="00F36E5F" w:rsidP="008B4086">
      <w:pPr>
        <w:numPr>
          <w:ilvl w:val="0"/>
          <w:numId w:val="19"/>
        </w:numPr>
        <w:spacing w:after="0" w:line="240" w:lineRule="auto"/>
        <w:rPr>
          <w:rFonts w:ascii="Times New Roman" w:eastAsia="Calibri" w:hAnsi="Times New Roman" w:cs="Times New Roman"/>
        </w:rPr>
      </w:pPr>
      <w:r w:rsidRPr="002B3A21">
        <w:rPr>
          <w:rFonts w:ascii="Times New Roman" w:eastAsia="Calibri" w:hAnsi="Times New Roman" w:cs="Times New Roman"/>
          <w:bCs/>
        </w:rPr>
        <w:t>Spermiogenéza</w:t>
      </w:r>
      <w:r w:rsidRPr="002B3A21">
        <w:rPr>
          <w:rFonts w:ascii="Times New Roman" w:eastAsia="Calibri" w:hAnsi="Times New Roman" w:cs="Times New Roman"/>
        </w:rPr>
        <w:t xml:space="preserve">  -  u človeka </w:t>
      </w:r>
      <w:r w:rsidRPr="002B3A21">
        <w:rPr>
          <w:rFonts w:ascii="Times New Roman" w:eastAsia="Calibri" w:hAnsi="Times New Roman" w:cs="Times New Roman"/>
          <w:bCs/>
        </w:rPr>
        <w:t>64 - 67 dní</w:t>
      </w:r>
      <w:r w:rsidRPr="002B3A21">
        <w:rPr>
          <w:rFonts w:ascii="Times New Roman" w:eastAsia="Calibri" w:hAnsi="Times New Roman" w:cs="Times New Roman"/>
        </w:rPr>
        <w:t>.</w:t>
      </w:r>
    </w:p>
    <w:p w:rsidR="00F36E5F" w:rsidRPr="002B3A21" w:rsidRDefault="00F36E5F" w:rsidP="008B4086">
      <w:pPr>
        <w:spacing w:line="240" w:lineRule="auto"/>
        <w:rPr>
          <w:rFonts w:ascii="Times New Roman" w:eastAsia="Calibri" w:hAnsi="Times New Roman" w:cs="Times New Roman"/>
        </w:rPr>
      </w:pPr>
    </w:p>
    <w:p w:rsidR="00FB2DD7" w:rsidRDefault="00FB2DD7" w:rsidP="008B4086">
      <w:pPr>
        <w:spacing w:line="240" w:lineRule="auto"/>
        <w:rPr>
          <w:rFonts w:ascii="Times New Roman" w:eastAsia="Calibri" w:hAnsi="Times New Roman" w:cs="Times New Roman"/>
          <w:b/>
          <w:bCs/>
        </w:rPr>
      </w:pPr>
    </w:p>
    <w:p w:rsidR="00FB2DD7" w:rsidRDefault="00FB2DD7" w:rsidP="008B4086">
      <w:pPr>
        <w:spacing w:line="240" w:lineRule="auto"/>
        <w:rPr>
          <w:rFonts w:ascii="Times New Roman" w:eastAsia="Calibri" w:hAnsi="Times New Roman" w:cs="Times New Roman"/>
          <w:b/>
          <w:bCs/>
        </w:rPr>
      </w:pPr>
    </w:p>
    <w:p w:rsidR="00F36E5F" w:rsidRPr="002B3A21" w:rsidRDefault="00F36E5F" w:rsidP="008B4086">
      <w:pPr>
        <w:spacing w:line="240" w:lineRule="auto"/>
        <w:rPr>
          <w:rFonts w:ascii="Times New Roman" w:eastAsia="Calibri" w:hAnsi="Times New Roman" w:cs="Times New Roman"/>
          <w:b/>
          <w:bCs/>
        </w:rPr>
      </w:pPr>
      <w:r w:rsidRPr="002B3A21">
        <w:rPr>
          <w:rFonts w:ascii="Times New Roman" w:eastAsia="Calibri" w:hAnsi="Times New Roman" w:cs="Times New Roman"/>
          <w:b/>
          <w:bCs/>
        </w:rPr>
        <w:lastRenderedPageBreak/>
        <w:t>Poruchy spermiogenézy</w:t>
      </w: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rPr>
        <w:t>hormonálne poruchy, genetické príčiny, akútne infekcie, chronické infekcie pohlavných žliaz a ciest, poruchy výživy, nedostatok vitamínu E a A, chronické ochorenia močových orgánov, lieky, nedostatočné prekrvenie alebo zmena lokálnej teploty v semenníkoch (nad 40şC alebo pod 8şC).</w:t>
      </w:r>
    </w:p>
    <w:p w:rsidR="00F36E5F" w:rsidRPr="002B3A21" w:rsidRDefault="00F36E5F" w:rsidP="008B4086">
      <w:pPr>
        <w:spacing w:line="240" w:lineRule="auto"/>
        <w:rPr>
          <w:rFonts w:ascii="Times New Roman" w:eastAsia="Calibri" w:hAnsi="Times New Roman" w:cs="Times New Roman"/>
          <w:b/>
          <w:bCs/>
        </w:rPr>
      </w:pPr>
    </w:p>
    <w:p w:rsidR="00F36E5F" w:rsidRPr="002B3A21" w:rsidRDefault="00F36E5F" w:rsidP="008B4086">
      <w:pPr>
        <w:spacing w:line="240" w:lineRule="auto"/>
        <w:rPr>
          <w:rFonts w:ascii="Times New Roman" w:eastAsia="Calibri" w:hAnsi="Times New Roman" w:cs="Times New Roman"/>
          <w:b/>
          <w:bCs/>
        </w:rPr>
      </w:pPr>
      <w:r w:rsidRPr="002B3A21">
        <w:rPr>
          <w:rFonts w:ascii="Times New Roman" w:eastAsia="Calibri" w:hAnsi="Times New Roman" w:cs="Times New Roman"/>
          <w:b/>
          <w:bCs/>
        </w:rPr>
        <w:t>OOGENÉZA</w:t>
      </w:r>
    </w:p>
    <w:p w:rsidR="00F36E5F" w:rsidRPr="002B3A21" w:rsidRDefault="00F36E5F" w:rsidP="008B4086">
      <w:pPr>
        <w:spacing w:line="240" w:lineRule="auto"/>
        <w:rPr>
          <w:rFonts w:ascii="Times New Roman" w:eastAsia="Calibri" w:hAnsi="Times New Roman" w:cs="Times New Roman"/>
          <w:b/>
          <w:bCs/>
        </w:rPr>
      </w:pP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rPr>
        <w:t>už pred narodením</w:t>
      </w: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Primitívne pohlavné bunky - </w:t>
      </w:r>
      <w:r w:rsidRPr="002B3A21">
        <w:rPr>
          <w:rFonts w:ascii="Times New Roman" w:eastAsia="Calibri" w:hAnsi="Times New Roman" w:cs="Times New Roman"/>
          <w:bCs/>
        </w:rPr>
        <w:t>oogónie</w:t>
      </w:r>
      <w:r w:rsidRPr="002B3A21">
        <w:rPr>
          <w:rFonts w:ascii="Times New Roman" w:eastAsia="Calibri" w:hAnsi="Times New Roman" w:cs="Times New Roman"/>
        </w:rPr>
        <w:t xml:space="preserve"> - v prvých mesiacoch </w:t>
      </w:r>
      <w:r w:rsidRPr="002B3A21">
        <w:rPr>
          <w:rFonts w:ascii="Times New Roman" w:eastAsia="Calibri" w:hAnsi="Times New Roman" w:cs="Times New Roman"/>
          <w:bCs/>
        </w:rPr>
        <w:t>intrauterinného vývinu</w:t>
      </w:r>
      <w:r w:rsidRPr="002B3A21">
        <w:rPr>
          <w:rFonts w:ascii="Times New Roman" w:eastAsia="Calibri" w:hAnsi="Times New Roman" w:cs="Times New Roman"/>
        </w:rPr>
        <w:t xml:space="preserve"> plodu intenzívne mitotické delenie - </w:t>
      </w:r>
      <w:r w:rsidRPr="002B3A21">
        <w:rPr>
          <w:rFonts w:ascii="Times New Roman" w:eastAsia="Calibri" w:hAnsi="Times New Roman" w:cs="Times New Roman"/>
          <w:bCs/>
        </w:rPr>
        <w:t>obdobie množenia</w:t>
      </w:r>
      <w:r w:rsidRPr="002B3A21">
        <w:rPr>
          <w:rFonts w:ascii="Times New Roman" w:eastAsia="Calibri" w:hAnsi="Times New Roman" w:cs="Times New Roman"/>
        </w:rPr>
        <w:t>.</w:t>
      </w: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V </w:t>
      </w:r>
      <w:r w:rsidRPr="002B3A21">
        <w:rPr>
          <w:rFonts w:ascii="Times New Roman" w:eastAsia="Calibri" w:hAnsi="Times New Roman" w:cs="Times New Roman"/>
          <w:bCs/>
        </w:rPr>
        <w:t>5. mesiaci intrauter. vývinu</w:t>
      </w:r>
      <w:r w:rsidRPr="002B3A21">
        <w:rPr>
          <w:rFonts w:ascii="Times New Roman" w:eastAsia="Calibri" w:hAnsi="Times New Roman" w:cs="Times New Roman"/>
        </w:rPr>
        <w:t xml:space="preserve"> - v ováriu ženského plodu </w:t>
      </w:r>
      <w:r w:rsidRPr="002B3A21">
        <w:rPr>
          <w:rFonts w:ascii="Times New Roman" w:eastAsia="Calibri" w:hAnsi="Times New Roman" w:cs="Times New Roman"/>
          <w:bCs/>
        </w:rPr>
        <w:t>maximum oogónii - 6 miliónov</w:t>
      </w:r>
      <w:r w:rsidRPr="002B3A21">
        <w:rPr>
          <w:rFonts w:ascii="Times New Roman" w:eastAsia="Calibri" w:hAnsi="Times New Roman" w:cs="Times New Roman"/>
        </w:rPr>
        <w:t>.</w:t>
      </w: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bCs/>
        </w:rPr>
        <w:t>Koncom   3. mesiaca intrauter</w:t>
      </w:r>
      <w:r w:rsidRPr="002B3A21">
        <w:rPr>
          <w:rFonts w:ascii="Times New Roman" w:eastAsia="Calibri" w:hAnsi="Times New Roman" w:cs="Times New Roman"/>
        </w:rPr>
        <w:t xml:space="preserve">. </w:t>
      </w:r>
      <w:r w:rsidRPr="002B3A21">
        <w:rPr>
          <w:rFonts w:ascii="Times New Roman" w:eastAsia="Calibri" w:hAnsi="Times New Roman" w:cs="Times New Roman"/>
          <w:bCs/>
        </w:rPr>
        <w:t>vývinu</w:t>
      </w:r>
      <w:r w:rsidRPr="002B3A21">
        <w:rPr>
          <w:rFonts w:ascii="Times New Roman" w:eastAsia="Calibri" w:hAnsi="Times New Roman" w:cs="Times New Roman"/>
        </w:rPr>
        <w:t xml:space="preserve"> - niektoré oogónie sa zväčšujú - </w:t>
      </w:r>
      <w:r w:rsidRPr="002B3A21">
        <w:rPr>
          <w:rFonts w:ascii="Times New Roman" w:eastAsia="Calibri" w:hAnsi="Times New Roman" w:cs="Times New Roman"/>
          <w:bCs/>
        </w:rPr>
        <w:t>obdobie rastu.</w:t>
      </w:r>
      <w:r w:rsidRPr="002B3A21">
        <w:rPr>
          <w:rFonts w:ascii="Times New Roman" w:eastAsia="Calibri" w:hAnsi="Times New Roman" w:cs="Times New Roman"/>
        </w:rPr>
        <w:t xml:space="preserve"> Diferenciácia oogónii na primárne oocyty  -  obalené jednou vrstvou folikulových buniek.</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bCs/>
        </w:rPr>
        <w:t>Koncom intrauter. vývinu</w:t>
      </w:r>
      <w:r w:rsidRPr="002B3A21">
        <w:rPr>
          <w:rFonts w:ascii="Times New Roman" w:eastAsia="Calibri" w:hAnsi="Times New Roman" w:cs="Times New Roman"/>
        </w:rPr>
        <w:t xml:space="preserve"> -  všetky oocyty v ováriách obalené vrstvou folikulových buniek - </w:t>
      </w:r>
      <w:r w:rsidRPr="002B3A21">
        <w:rPr>
          <w:rFonts w:ascii="Times New Roman" w:eastAsia="Calibri" w:hAnsi="Times New Roman" w:cs="Times New Roman"/>
          <w:bCs/>
        </w:rPr>
        <w:t xml:space="preserve">primordiálne folikuly.  </w:t>
      </w:r>
      <w:r w:rsidRPr="002B3A21">
        <w:rPr>
          <w:rFonts w:ascii="Times New Roman" w:eastAsia="Calibri" w:hAnsi="Times New Roman" w:cs="Times New Roman"/>
        </w:rPr>
        <w:t xml:space="preserve">Pred narodením primárne oocyty  -  </w:t>
      </w:r>
      <w:r w:rsidRPr="002B3A21">
        <w:rPr>
          <w:rFonts w:ascii="Times New Roman" w:eastAsia="Calibri" w:hAnsi="Times New Roman" w:cs="Times New Roman"/>
          <w:bCs/>
        </w:rPr>
        <w:t xml:space="preserve">profáza 1. meiot. delenia </w:t>
      </w:r>
      <w:r w:rsidRPr="002B3A21">
        <w:rPr>
          <w:rFonts w:ascii="Times New Roman" w:eastAsia="Calibri" w:hAnsi="Times New Roman" w:cs="Times New Roman"/>
        </w:rPr>
        <w:t xml:space="preserve">. Po skončení profázy - tzv. diakinéza – zastavenie delenia .   Jadro primárnych oocytov - v pokojovom štádiu - </w:t>
      </w:r>
      <w:r w:rsidRPr="002B3A21">
        <w:rPr>
          <w:rFonts w:ascii="Times New Roman" w:eastAsia="Calibri" w:hAnsi="Times New Roman" w:cs="Times New Roman"/>
          <w:bCs/>
        </w:rPr>
        <w:t>do puberty.</w:t>
      </w:r>
      <w:r w:rsidRPr="002B3A21">
        <w:rPr>
          <w:rFonts w:ascii="Times New Roman" w:eastAsia="Calibri" w:hAnsi="Times New Roman" w:cs="Times New Roman"/>
        </w:rPr>
        <w:t xml:space="preserve"> V postnatálnom vývine - znižovanie počtu primárnych oocytov - </w:t>
      </w:r>
      <w:r w:rsidRPr="002B3A21">
        <w:rPr>
          <w:rFonts w:ascii="Times New Roman" w:eastAsia="Calibri" w:hAnsi="Times New Roman" w:cs="Times New Roman"/>
          <w:bCs/>
        </w:rPr>
        <w:t>atrézia folikulov</w:t>
      </w:r>
      <w:r w:rsidRPr="002B3A21">
        <w:rPr>
          <w:rFonts w:ascii="Times New Roman" w:eastAsia="Calibri" w:hAnsi="Times New Roman" w:cs="Times New Roman"/>
        </w:rPr>
        <w:t>.</w:t>
      </w: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bCs/>
        </w:rPr>
        <w:t>Pred pubertou</w:t>
      </w:r>
      <w:r w:rsidRPr="002B3A21">
        <w:rPr>
          <w:rFonts w:ascii="Times New Roman" w:eastAsia="Calibri" w:hAnsi="Times New Roman" w:cs="Times New Roman"/>
        </w:rPr>
        <w:t xml:space="preserve"> v ováriách </w:t>
      </w:r>
      <w:r w:rsidRPr="002B3A21">
        <w:rPr>
          <w:rFonts w:ascii="Times New Roman" w:eastAsia="Calibri" w:hAnsi="Times New Roman" w:cs="Times New Roman"/>
          <w:bCs/>
        </w:rPr>
        <w:t>40 tisíc</w:t>
      </w:r>
      <w:r w:rsidRPr="002B3A21">
        <w:rPr>
          <w:rFonts w:ascii="Times New Roman" w:eastAsia="Calibri" w:hAnsi="Times New Roman" w:cs="Times New Roman"/>
        </w:rPr>
        <w:t xml:space="preserve"> </w:t>
      </w:r>
      <w:r w:rsidRPr="002B3A21">
        <w:rPr>
          <w:rFonts w:ascii="Times New Roman" w:eastAsia="Calibri" w:hAnsi="Times New Roman" w:cs="Times New Roman"/>
          <w:bCs/>
        </w:rPr>
        <w:t>primárnych oocytov</w:t>
      </w:r>
      <w:r w:rsidRPr="002B3A21">
        <w:rPr>
          <w:rFonts w:ascii="Times New Roman" w:eastAsia="Calibri" w:hAnsi="Times New Roman" w:cs="Times New Roman"/>
        </w:rPr>
        <w:t xml:space="preserve"> /primordiálnych folikulov/. V priebehu reproduktívneho obdobia ženy - </w:t>
      </w:r>
      <w:r w:rsidRPr="002B3A21">
        <w:rPr>
          <w:rFonts w:ascii="Times New Roman" w:eastAsia="Calibri" w:hAnsi="Times New Roman" w:cs="Times New Roman"/>
          <w:bCs/>
        </w:rPr>
        <w:t>dozrieva asi 450</w:t>
      </w:r>
      <w:r w:rsidRPr="002B3A21">
        <w:rPr>
          <w:rFonts w:ascii="Times New Roman" w:eastAsia="Calibri" w:hAnsi="Times New Roman" w:cs="Times New Roman"/>
        </w:rPr>
        <w:t>. Ďalší vývin oocytov - od puberty.</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rPr>
        <w:t>Dozrievanie oocytov - hormóny hypofýzy - kontrola hypotalamom.</w:t>
      </w: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rPr>
        <w:t>S dozrievaním oocytu  - zmena stavby  a veľkosti folikula -  4-násobné zväčšenie. Zrelý folikul – Graafov folikul – 10 – 20 mm, vyklenutie nad povrch vaječníka –</w:t>
      </w:r>
      <w:r w:rsidRPr="002B3A21">
        <w:rPr>
          <w:rFonts w:ascii="Times New Roman" w:eastAsia="Calibri" w:hAnsi="Times New Roman" w:cs="Times New Roman"/>
          <w:bCs/>
        </w:rPr>
        <w:t xml:space="preserve"> stigma ovarii.</w:t>
      </w: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bCs/>
        </w:rPr>
        <w:t>Pred ovuláciou</w:t>
      </w:r>
      <w:r w:rsidRPr="002B3A21">
        <w:rPr>
          <w:rFonts w:ascii="Times New Roman" w:eastAsia="Calibri" w:hAnsi="Times New Roman" w:cs="Times New Roman"/>
        </w:rPr>
        <w:t xml:space="preserve"> </w:t>
      </w:r>
      <w:r w:rsidRPr="002B3A21">
        <w:rPr>
          <w:rFonts w:ascii="Times New Roman" w:eastAsia="Calibri" w:hAnsi="Times New Roman" w:cs="Times New Roman"/>
          <w:bCs/>
        </w:rPr>
        <w:t>dokončí</w:t>
      </w:r>
      <w:r w:rsidRPr="002B3A21">
        <w:rPr>
          <w:rFonts w:ascii="Times New Roman" w:eastAsia="Calibri" w:hAnsi="Times New Roman" w:cs="Times New Roman"/>
        </w:rPr>
        <w:t xml:space="preserve"> primárny  oocyt   prvé meiotické delenie -</w:t>
      </w:r>
      <w:r w:rsidRPr="002B3A21">
        <w:rPr>
          <w:rFonts w:ascii="Times New Roman" w:eastAsia="Calibri" w:hAnsi="Times New Roman" w:cs="Times New Roman"/>
          <w:bCs/>
        </w:rPr>
        <w:t xml:space="preserve"> sekundárny oocyt </w:t>
      </w:r>
      <w:r w:rsidRPr="002B3A21">
        <w:rPr>
          <w:rFonts w:ascii="Times New Roman" w:eastAsia="Calibri" w:hAnsi="Times New Roman" w:cs="Times New Roman"/>
        </w:rPr>
        <w:t>a</w:t>
      </w:r>
      <w:r w:rsidRPr="002B3A21">
        <w:rPr>
          <w:rFonts w:ascii="Times New Roman" w:eastAsia="Calibri" w:hAnsi="Times New Roman" w:cs="Times New Roman"/>
          <w:bCs/>
        </w:rPr>
        <w:t> prvé pólové teliesko.</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bCs/>
        </w:rPr>
        <w:t xml:space="preserve">Sekundárny oocyt </w:t>
      </w:r>
      <w:r w:rsidRPr="002B3A21">
        <w:rPr>
          <w:rFonts w:ascii="Times New Roman" w:eastAsia="Calibri" w:hAnsi="Times New Roman" w:cs="Times New Roman"/>
        </w:rPr>
        <w:t xml:space="preserve"> - </w:t>
      </w:r>
      <w:r w:rsidRPr="002B3A21">
        <w:rPr>
          <w:rFonts w:ascii="Times New Roman" w:eastAsia="Calibri" w:hAnsi="Times New Roman" w:cs="Times New Roman"/>
          <w:bCs/>
        </w:rPr>
        <w:t>polovičný počet chromozómov</w:t>
      </w:r>
      <w:r w:rsidRPr="002B3A21">
        <w:rPr>
          <w:rFonts w:ascii="Times New Roman" w:eastAsia="Calibri" w:hAnsi="Times New Roman" w:cs="Times New Roman"/>
        </w:rPr>
        <w:t>. V sekundárnom oocyte -</w:t>
      </w:r>
      <w:r w:rsidRPr="002B3A21">
        <w:rPr>
          <w:rFonts w:ascii="Times New Roman" w:eastAsia="Calibri" w:hAnsi="Times New Roman" w:cs="Times New Roman"/>
          <w:bCs/>
        </w:rPr>
        <w:t xml:space="preserve"> po ovulácii</w:t>
      </w:r>
      <w:r w:rsidRPr="002B3A21">
        <w:rPr>
          <w:rFonts w:ascii="Times New Roman" w:eastAsia="Calibri" w:hAnsi="Times New Roman" w:cs="Times New Roman"/>
        </w:rPr>
        <w:t xml:space="preserve"> </w:t>
      </w:r>
      <w:r w:rsidRPr="002B3A21">
        <w:rPr>
          <w:rFonts w:ascii="Times New Roman" w:eastAsia="Calibri" w:hAnsi="Times New Roman" w:cs="Times New Roman"/>
          <w:bCs/>
        </w:rPr>
        <w:t xml:space="preserve">2. meiotické </w:t>
      </w:r>
      <w:r w:rsidRPr="002B3A21">
        <w:rPr>
          <w:rFonts w:ascii="Times New Roman" w:eastAsia="Calibri" w:hAnsi="Times New Roman" w:cs="Times New Roman"/>
        </w:rPr>
        <w:t xml:space="preserve">delenie, dokončí  sa až </w:t>
      </w:r>
      <w:r w:rsidRPr="002B3A21">
        <w:rPr>
          <w:rFonts w:ascii="Times New Roman" w:eastAsia="Calibri" w:hAnsi="Times New Roman" w:cs="Times New Roman"/>
          <w:bCs/>
        </w:rPr>
        <w:t>po preniknutí spermie</w:t>
      </w:r>
      <w:r w:rsidRPr="002B3A21">
        <w:rPr>
          <w:rFonts w:ascii="Times New Roman" w:eastAsia="Calibri" w:hAnsi="Times New Roman" w:cs="Times New Roman"/>
        </w:rPr>
        <w:t xml:space="preserve"> do oocytu pri oplodnení.</w:t>
      </w: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rPr>
        <w:t>Výsledkom 2. meiotického delenia  sekundárneho oocytu -  2 nerovnocenné bunky:</w:t>
      </w: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bCs/>
        </w:rPr>
        <w:t>zrelá pohlavná bunka - vajíčko</w:t>
      </w: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bCs/>
        </w:rPr>
        <w:t>druhé pólové teliesko</w:t>
      </w:r>
    </w:p>
    <w:p w:rsidR="00F36E5F" w:rsidRPr="002B3A21" w:rsidRDefault="00F36E5F" w:rsidP="008B4086">
      <w:pPr>
        <w:numPr>
          <w:ilvl w:val="0"/>
          <w:numId w:val="20"/>
        </w:numPr>
        <w:spacing w:after="0" w:line="240" w:lineRule="auto"/>
        <w:rPr>
          <w:rFonts w:ascii="Times New Roman" w:eastAsia="Calibri" w:hAnsi="Times New Roman" w:cs="Times New Roman"/>
        </w:rPr>
      </w:pPr>
      <w:r w:rsidRPr="002B3A21">
        <w:rPr>
          <w:rFonts w:ascii="Times New Roman" w:eastAsia="Calibri" w:hAnsi="Times New Roman" w:cs="Times New Roman"/>
        </w:rPr>
        <w:t>Ak nenastane oplodnenie, druhé meiotické delenie sa nedokončí, sekundárny oocyt s pólovým telieskom degenerujú.</w:t>
      </w:r>
    </w:p>
    <w:p w:rsidR="008B4086" w:rsidRPr="002B3A21" w:rsidRDefault="008B4086" w:rsidP="008B4086">
      <w:pPr>
        <w:spacing w:line="240" w:lineRule="auto"/>
        <w:rPr>
          <w:rFonts w:ascii="Times New Roman" w:eastAsia="Calibri" w:hAnsi="Times New Roman" w:cs="Times New Roman"/>
        </w:rPr>
      </w:pPr>
    </w:p>
    <w:p w:rsidR="00F36E5F" w:rsidRPr="002B3A21" w:rsidRDefault="00F36E5F" w:rsidP="008B4086">
      <w:pPr>
        <w:spacing w:line="240" w:lineRule="auto"/>
        <w:rPr>
          <w:rFonts w:ascii="Times New Roman" w:eastAsia="Calibri" w:hAnsi="Times New Roman" w:cs="Times New Roman"/>
          <w:b/>
          <w:bCs/>
        </w:rPr>
      </w:pPr>
      <w:r w:rsidRPr="002B3A21">
        <w:rPr>
          <w:rFonts w:ascii="Times New Roman" w:eastAsia="Calibri" w:hAnsi="Times New Roman" w:cs="Times New Roman"/>
          <w:b/>
          <w:bCs/>
        </w:rPr>
        <w:t>Poruchy oogenézy</w:t>
      </w:r>
    </w:p>
    <w:p w:rsidR="00F36E5F" w:rsidRPr="002B3A21" w:rsidRDefault="00F36E5F" w:rsidP="008B4086">
      <w:pPr>
        <w:numPr>
          <w:ilvl w:val="0"/>
          <w:numId w:val="21"/>
        </w:numPr>
        <w:spacing w:after="0" w:line="240" w:lineRule="auto"/>
        <w:rPr>
          <w:rFonts w:ascii="Times New Roman" w:eastAsia="Calibri" w:hAnsi="Times New Roman" w:cs="Times New Roman"/>
        </w:rPr>
      </w:pPr>
      <w:r w:rsidRPr="002B3A21">
        <w:rPr>
          <w:rFonts w:ascii="Times New Roman" w:eastAsia="Calibri" w:hAnsi="Times New Roman" w:cs="Times New Roman"/>
        </w:rPr>
        <w:t>hormonálne poruchy, genetické príčiny alebo zmeny v krvnom zásobení vaječníkov – poruchy až vymiznutie ovariálneho cyklu.</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numPr>
          <w:ilvl w:val="0"/>
          <w:numId w:val="21"/>
        </w:numPr>
        <w:spacing w:after="0" w:line="240" w:lineRule="auto"/>
        <w:rPr>
          <w:rFonts w:ascii="Times New Roman" w:eastAsia="Calibri" w:hAnsi="Times New Roman" w:cs="Times New Roman"/>
        </w:rPr>
      </w:pPr>
      <w:r w:rsidRPr="002B3A21">
        <w:rPr>
          <w:rFonts w:ascii="Times New Roman" w:eastAsia="Calibri" w:hAnsi="Times New Roman" w:cs="Times New Roman"/>
        </w:rPr>
        <w:t>Vzácne ovulácia aj po oplodnení, dozrie folikul s oocytom v ďalšom cykle –</w:t>
      </w:r>
      <w:r w:rsidRPr="002B3A21">
        <w:rPr>
          <w:rFonts w:ascii="Times New Roman" w:eastAsia="Calibri" w:hAnsi="Times New Roman" w:cs="Times New Roman"/>
          <w:b/>
          <w:bCs/>
        </w:rPr>
        <w:t xml:space="preserve"> oplodnenie druhého oocytu - </w:t>
      </w:r>
      <w:r w:rsidRPr="002B3A21">
        <w:rPr>
          <w:rFonts w:ascii="Times New Roman" w:eastAsia="Calibri" w:hAnsi="Times New Roman" w:cs="Times New Roman"/>
        </w:rPr>
        <w:t xml:space="preserve"> </w:t>
      </w:r>
      <w:r w:rsidRPr="002B3A21">
        <w:rPr>
          <w:rFonts w:ascii="Times New Roman" w:eastAsia="Calibri" w:hAnsi="Times New Roman" w:cs="Times New Roman"/>
          <w:b/>
          <w:bCs/>
        </w:rPr>
        <w:t xml:space="preserve">superfetácia. </w:t>
      </w:r>
    </w:p>
    <w:p w:rsidR="00F36E5F" w:rsidRPr="002B3A21" w:rsidRDefault="00F36E5F" w:rsidP="008B4086">
      <w:pPr>
        <w:numPr>
          <w:ilvl w:val="0"/>
          <w:numId w:val="21"/>
        </w:numPr>
        <w:spacing w:after="0" w:line="240" w:lineRule="auto"/>
        <w:rPr>
          <w:rFonts w:ascii="Times New Roman" w:eastAsia="Calibri" w:hAnsi="Times New Roman" w:cs="Times New Roman"/>
        </w:rPr>
      </w:pPr>
      <w:r w:rsidRPr="002B3A21">
        <w:rPr>
          <w:rFonts w:ascii="Times New Roman" w:eastAsia="Calibri" w:hAnsi="Times New Roman" w:cs="Times New Roman"/>
        </w:rPr>
        <w:t xml:space="preserve">Oplodnenie viacerých oocytov </w:t>
      </w:r>
      <w:r w:rsidRPr="002B3A21">
        <w:rPr>
          <w:rFonts w:ascii="Times New Roman" w:eastAsia="Calibri" w:hAnsi="Times New Roman" w:cs="Times New Roman"/>
          <w:b/>
          <w:bCs/>
        </w:rPr>
        <w:t xml:space="preserve">naraz – superfetácia </w:t>
      </w:r>
      <w:r w:rsidRPr="002B3A21">
        <w:rPr>
          <w:rFonts w:ascii="Times New Roman" w:eastAsia="Calibri" w:hAnsi="Times New Roman" w:cs="Times New Roman"/>
        </w:rPr>
        <w:t>(hormonálna stimulácia).</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numPr>
          <w:ilvl w:val="0"/>
          <w:numId w:val="13"/>
        </w:numPr>
        <w:spacing w:after="0" w:line="240" w:lineRule="auto"/>
        <w:rPr>
          <w:rFonts w:ascii="Times New Roman" w:eastAsia="Calibri" w:hAnsi="Times New Roman" w:cs="Times New Roman"/>
        </w:rPr>
      </w:pPr>
      <w:r w:rsidRPr="002B3A21">
        <w:rPr>
          <w:rFonts w:ascii="Times New Roman" w:eastAsia="Calibri" w:hAnsi="Times New Roman" w:cs="Times New Roman"/>
          <w:b/>
          <w:bCs/>
        </w:rPr>
        <w:t>! Z jedného primárneho spermatocytu</w:t>
      </w:r>
      <w:r w:rsidRPr="002B3A21">
        <w:rPr>
          <w:rFonts w:ascii="Times New Roman" w:eastAsia="Calibri" w:hAnsi="Times New Roman" w:cs="Times New Roman"/>
        </w:rPr>
        <w:t xml:space="preserve"> v spermiogenéze sa diferencujú </w:t>
      </w:r>
      <w:r w:rsidRPr="002B3A21">
        <w:rPr>
          <w:rFonts w:ascii="Times New Roman" w:eastAsia="Calibri" w:hAnsi="Times New Roman" w:cs="Times New Roman"/>
          <w:b/>
          <w:bCs/>
        </w:rPr>
        <w:t>4 plnohodnotné pohlavné bunky - spermie.</w:t>
      </w:r>
    </w:p>
    <w:p w:rsidR="00F36E5F" w:rsidRPr="002B3A21" w:rsidRDefault="00F36E5F" w:rsidP="008B4086">
      <w:pPr>
        <w:numPr>
          <w:ilvl w:val="0"/>
          <w:numId w:val="13"/>
        </w:numPr>
        <w:spacing w:after="0" w:line="240" w:lineRule="auto"/>
        <w:rPr>
          <w:rFonts w:ascii="Times New Roman" w:eastAsia="Calibri" w:hAnsi="Times New Roman" w:cs="Times New Roman"/>
        </w:rPr>
      </w:pPr>
      <w:r w:rsidRPr="002B3A21">
        <w:rPr>
          <w:rFonts w:ascii="Times New Roman" w:eastAsia="Calibri" w:hAnsi="Times New Roman" w:cs="Times New Roman"/>
          <w:b/>
          <w:bCs/>
        </w:rPr>
        <w:lastRenderedPageBreak/>
        <w:t>! Z jedného primárneho oocytu</w:t>
      </w:r>
      <w:r w:rsidRPr="002B3A21">
        <w:rPr>
          <w:rFonts w:ascii="Times New Roman" w:eastAsia="Calibri" w:hAnsi="Times New Roman" w:cs="Times New Roman"/>
        </w:rPr>
        <w:t xml:space="preserve"> sa v oogenéze vyvinie iba </w:t>
      </w:r>
      <w:r w:rsidRPr="002B3A21">
        <w:rPr>
          <w:rFonts w:ascii="Times New Roman" w:eastAsia="Calibri" w:hAnsi="Times New Roman" w:cs="Times New Roman"/>
          <w:b/>
          <w:bCs/>
        </w:rPr>
        <w:t>l plnohodnotná pohlavná bunka - vajíčko, ostatné 3 sú rudimentárne.</w:t>
      </w:r>
    </w:p>
    <w:p w:rsidR="00F36E5F" w:rsidRPr="002B3A21" w:rsidRDefault="00F36E5F" w:rsidP="008B4086">
      <w:pPr>
        <w:spacing w:line="240" w:lineRule="auto"/>
        <w:rPr>
          <w:rFonts w:ascii="Times New Roman" w:eastAsia="Calibri" w:hAnsi="Times New Roman" w:cs="Times New Roman"/>
        </w:rPr>
      </w:pPr>
    </w:p>
    <w:p w:rsidR="00F36E5F" w:rsidRPr="002B3A21" w:rsidRDefault="00F36E5F" w:rsidP="008B4086">
      <w:pPr>
        <w:pStyle w:val="Nadpis2"/>
        <w:rPr>
          <w:sz w:val="22"/>
          <w:szCs w:val="22"/>
        </w:rPr>
      </w:pPr>
      <w:r w:rsidRPr="002B3A21">
        <w:rPr>
          <w:sz w:val="22"/>
          <w:szCs w:val="22"/>
        </w:rPr>
        <w:t>Spermiogenéza</w:t>
      </w:r>
    </w:p>
    <w:p w:rsidR="00F36E5F" w:rsidRPr="002B3A21" w:rsidRDefault="00F36E5F" w:rsidP="008B4086">
      <w:pPr>
        <w:pStyle w:val="Normlnywebov"/>
        <w:rPr>
          <w:sz w:val="22"/>
          <w:szCs w:val="22"/>
        </w:rPr>
      </w:pPr>
      <w:r w:rsidRPr="002B3A21">
        <w:rPr>
          <w:sz w:val="22"/>
          <w:szCs w:val="22"/>
        </w:rPr>
        <w:t>Spermie vznikajú zložitým procesom spermiogenézy zo zárodočných buniek. Zárodočné bunky sú uložené v stenách špeciálnych kanálikov. Tieto kanáliky si môžeme predstaviť ako veľmi dlhé stočené trubičky, ktoré dohromady tvoria semenník. Priestory medzi stočenými kanálikmi sú vyplnené ďalšími špecializovanými bunkami, ktoré majú za úlohu tvoriť testosterón, mužský pohlavný hormón, potrebný na vznik spermií. V stenách týchto kanálikov sa nenachádzajú len zárodočné bunky, z ktorých vznikajú spermie, ale aj podporné bunky, ktorých funkciou je starať sa o zárodočné bunky aj o vznikajúce spermie. Podporné bunky tiež produkujú látku, ktorá k sebe púta testosterón a tým zvyšuje jeho množstvo v semenníku, teda tam kde je najviac potrebný. Je ho tu až 200 krát viac oproti množstvu v krvi.</w:t>
      </w:r>
    </w:p>
    <w:p w:rsidR="00F36E5F" w:rsidRPr="002B3A21" w:rsidRDefault="00F36E5F" w:rsidP="008B4086">
      <w:pPr>
        <w:pStyle w:val="Nadpis3"/>
        <w:rPr>
          <w:sz w:val="22"/>
          <w:szCs w:val="22"/>
        </w:rPr>
      </w:pPr>
      <w:r w:rsidRPr="002B3A21">
        <w:rPr>
          <w:sz w:val="22"/>
          <w:szCs w:val="22"/>
        </w:rPr>
        <w:t>Mužský pohlavný systém</w:t>
      </w:r>
    </w:p>
    <w:p w:rsidR="00F36E5F" w:rsidRPr="002B3A21" w:rsidRDefault="00F36E5F" w:rsidP="008B4086">
      <w:pPr>
        <w:pStyle w:val="Normlnywebov"/>
        <w:rPr>
          <w:sz w:val="22"/>
          <w:szCs w:val="22"/>
        </w:rPr>
      </w:pPr>
      <w:r w:rsidRPr="002B3A21">
        <w:rPr>
          <w:sz w:val="22"/>
          <w:szCs w:val="22"/>
        </w:rPr>
        <w:t>Mužský pohlavný systém sa skladá zo semenníkov, nadsemenníkov a vývodných ciest. V semenníkoch, ako bolo popísané v úvode, vznikajú spermie, ktoré sa skladujú v nadsemenníkoch. Počas vyvrcholenia, keď dochádza k ejakulácii, prechádzajú spermie vývodnými cestami, označovanými ako semenovody, až k semenným vačkom a prostate. Prostata a semenné vačky produkujú tekutinu, ktorá má zásaditý charakter, obsahuje minerály, vitamín C a fruktózu a všetky tieto látky slúžia k výžive spermií a ich ochrane. Z prostaty potom putujú spermie ďalej močovou trubicou z tela von.</w:t>
      </w:r>
    </w:p>
    <w:p w:rsidR="00F36E5F" w:rsidRPr="002B3A21" w:rsidRDefault="00F36E5F" w:rsidP="008B4086">
      <w:pPr>
        <w:pStyle w:val="Nadpis2"/>
        <w:rPr>
          <w:sz w:val="22"/>
          <w:szCs w:val="22"/>
        </w:rPr>
      </w:pPr>
      <w:r w:rsidRPr="002B3A21">
        <w:rPr>
          <w:sz w:val="22"/>
          <w:szCs w:val="22"/>
        </w:rPr>
        <w:t>Priebeh spermiogenézy</w:t>
      </w:r>
    </w:p>
    <w:p w:rsidR="00F36E5F" w:rsidRPr="002B3A21" w:rsidRDefault="00F36E5F" w:rsidP="008B4086">
      <w:pPr>
        <w:pStyle w:val="Normlnywebov"/>
        <w:rPr>
          <w:sz w:val="22"/>
          <w:szCs w:val="22"/>
        </w:rPr>
      </w:pPr>
      <w:r w:rsidRPr="002B3A21">
        <w:rPr>
          <w:sz w:val="22"/>
          <w:szCs w:val="22"/>
        </w:rPr>
        <w:t>Spermiogenéza začína delením zárodočnej bunky. Je to veľmi dlhý a zložitý proces nazývaný meióza, počas ktorého sa zmenšuje množstvo genetickej informácie v bunke na polovicu. Len polovicu preto, lebo druhú polovicu svojej genetickej informácie získa dieťa od matky. V tejto fáze už bunka prešla niekoľkými deleniami a oproti pôvodnej zárodočnej bunke je veľmi malá. Potom prichádza na rad proces zrenia tejto malej bunky. Počas neho zmení definitívne bunka svoju veľkosť a tvar. Ešte sa zmenší a pretiahne, čím vytvorí hlavičku spermie. Potom bunka vytvorí ešte bičík, ktorý jej bude umožňovať pohyb. Nová pohlavná bunka je takto dokončená a nazývame ju spermia. Proces spermiogenézy trvá asi 74 dní. Hotové spermie sú skladované v semenníku a nadsemenníku. V dobe keď sú spermie skladované, sú ešte málo pohyblivé. Pohyblivosť spermií je dôležitým faktorom plodnosti muža. Ak sa spermia k vajíčku nedostane, nemôže ho oplodniť. Počas pobytu spermií v nadsemenníku sa ich pohyblivosť postupne zvyšuje a ich pohyb je odštartovaný v okamihu, keď sa dostanú do kyslého prostredia v pohlavnom ústrojenstve ženy. Všetky tieto procesy môžu prebiehať len za teploty, ktorá je nižšia ako je teplota tela. Ideálne okolo 32 ° C. Preto sú semenníky umiestnené v miešku, teda mimo telo, aby sa zbytočne neprehrievali. Je dokázané, že ak semenníky nezostúpia do mieška, alebo ak sú zahrievané, napríklad každodenným horúcim kúpeľom, znižuje sa schopnosť spermiogenézy, teda tvorby spermií.</w:t>
      </w:r>
    </w:p>
    <w:p w:rsidR="00F36E5F" w:rsidRPr="002B3A21" w:rsidRDefault="00F36E5F" w:rsidP="008B4086">
      <w:pPr>
        <w:pStyle w:val="Nadpis2"/>
        <w:rPr>
          <w:sz w:val="22"/>
          <w:szCs w:val="22"/>
        </w:rPr>
      </w:pPr>
      <w:r w:rsidRPr="002B3A21">
        <w:rPr>
          <w:sz w:val="22"/>
          <w:szCs w:val="22"/>
        </w:rPr>
        <w:t>Poruchy spermiogenézy</w:t>
      </w:r>
    </w:p>
    <w:p w:rsidR="00F36E5F" w:rsidRPr="002B3A21" w:rsidRDefault="00F36E5F" w:rsidP="008B4086">
      <w:pPr>
        <w:pStyle w:val="Normlnywebov"/>
        <w:rPr>
          <w:sz w:val="22"/>
          <w:szCs w:val="22"/>
        </w:rPr>
      </w:pPr>
      <w:r w:rsidRPr="002B3A21">
        <w:rPr>
          <w:sz w:val="22"/>
          <w:szCs w:val="22"/>
        </w:rPr>
        <w:t xml:space="preserve">V dnešnej dobe nie sú výnimkou páry, ktoré majú problém s počatím. Jednou z príčin môže byť i neplodnosť muža, teda zle prebiehajúca, alebo vôbec neprebiehajúca spermiogenéza. Príčinou neplodnosti môžu byť aj rôzne choroby, hormonálne poruchy alebo napríklad aj iba príliš tesná či teplá spodná bielizeň. Ak máte pochybnosti o svojej plodnosti, je dobré navštíviť svojho lekára a nechať si urobiť vyšetrenie, tzv. spermiogram. Pri spermiograme muž odovzdá masturbáciou vzorku semena, ktoré sa potom pod mikroskopom vyšetrí. Pri spermiograme sa hodnotí kvalita, počet, </w:t>
      </w:r>
      <w:r w:rsidRPr="002B3A21">
        <w:rPr>
          <w:sz w:val="22"/>
          <w:szCs w:val="22"/>
        </w:rPr>
        <w:lastRenderedPageBreak/>
        <w:t>rýchlosť a smer pohybu spermií a prítomnosť protilátok. Na základe výsledkov potom lekár určí možnosti ďalšieho postupu. Jednou z možností, ako liečiť poruchy plodnosti, je hormonálna liečba. Pri nej sú mužovi podávané vyššie dávky hormónov, ktoré pomáhajú zvyšovať hladinu testosterónu a tým pozitívne indukujú spermiogenézu. Je to však liečba dlhodobá, pri ktorej možno očakávať výsledky v horizonte 3 až 6 mesiacov.</w:t>
      </w:r>
    </w:p>
    <w:p w:rsidR="00F36E5F" w:rsidRPr="002B3A21" w:rsidRDefault="00F36E5F" w:rsidP="008B4086">
      <w:pPr>
        <w:shd w:val="clear" w:color="auto" w:fill="FFFFFF"/>
        <w:spacing w:after="262" w:line="240" w:lineRule="auto"/>
        <w:rPr>
          <w:rFonts w:ascii="Times New Roman" w:eastAsia="Times New Roman" w:hAnsi="Times New Roman" w:cs="Times New Roman"/>
          <w:lang w:val="en-US" w:eastAsia="sk-SK"/>
        </w:rPr>
      </w:pPr>
      <w:r w:rsidRPr="002B3A21">
        <w:rPr>
          <w:rFonts w:ascii="Times New Roman" w:eastAsia="Times New Roman" w:hAnsi="Times New Roman" w:cs="Times New Roman"/>
          <w:b/>
          <w:bCs/>
          <w:lang w:val="en-US" w:eastAsia="sk-SK"/>
        </w:rPr>
        <w:t xml:space="preserve">Sivý zákal, </w:t>
      </w:r>
      <w:r w:rsidRPr="002B3A21">
        <w:rPr>
          <w:rFonts w:ascii="Times New Roman" w:eastAsia="Times New Roman" w:hAnsi="Times New Roman" w:cs="Times New Roman"/>
          <w:lang w:val="en-US" w:eastAsia="sk-SK"/>
        </w:rPr>
        <w:t>odborne</w:t>
      </w:r>
      <w:r w:rsidRPr="002B3A21">
        <w:rPr>
          <w:rFonts w:ascii="Times New Roman" w:eastAsia="Times New Roman" w:hAnsi="Times New Roman" w:cs="Times New Roman"/>
          <w:b/>
          <w:bCs/>
          <w:lang w:val="en-US" w:eastAsia="sk-SK"/>
        </w:rPr>
        <w:t xml:space="preserve"> katarakta</w:t>
      </w:r>
      <w:r w:rsidRPr="002B3A21">
        <w:rPr>
          <w:rFonts w:ascii="Times New Roman" w:eastAsia="Times New Roman" w:hAnsi="Times New Roman" w:cs="Times New Roman"/>
          <w:lang w:val="en-US" w:eastAsia="sk-SK"/>
        </w:rPr>
        <w:t xml:space="preserve"> je ochorenie oka, ktoré je definované ako akýkoľvek zákal šošovky, ktorý negatívne ovplyvňuje kvalitu videnia.</w:t>
      </w:r>
    </w:p>
    <w:p w:rsidR="00F36E5F" w:rsidRPr="002B3A21" w:rsidRDefault="00F36E5F" w:rsidP="008B4086">
      <w:pPr>
        <w:shd w:val="clear" w:color="auto" w:fill="FFFFFF"/>
        <w:spacing w:line="240" w:lineRule="auto"/>
        <w:rPr>
          <w:rFonts w:ascii="Times New Roman" w:eastAsia="Times New Roman" w:hAnsi="Times New Roman" w:cs="Times New Roman"/>
          <w:lang w:val="en-US" w:eastAsia="sk-SK"/>
        </w:rPr>
      </w:pPr>
      <w:r w:rsidRPr="002B3A21">
        <w:rPr>
          <w:rFonts w:ascii="Times New Roman" w:eastAsia="Times New Roman" w:hAnsi="Times New Roman" w:cs="Times New Roman"/>
          <w:lang w:val="en-US" w:eastAsia="sk-SK"/>
        </w:rPr>
        <w:t>Podstatou postihnutia je postupné zakaľovanie bielkovinových hmôt šošovky, čo vyvoláva stratu jej priehľadnosti. Subjektívne pacient pozoruje postupné zníženie zrakovej ostrosti, hmlisté videnie, úbytok sýtosti farieb, stratu komfortu videnia. V strednej fáze tohto ochorenia môže pacienta prekvapiť výborné videnie do blízka bez okuliarov, no tento stav je iba dočasný. V pokročilom štádiu sa videnie znižuje na pohyb ruky pred okom, resp. na udávanie videnia svetla. V celosvetovom meradle je katarakta jednou z najčastejších príčin slepoty.</w:t>
      </w:r>
    </w:p>
    <w:p w:rsidR="00F36E5F" w:rsidRPr="002B3A21" w:rsidRDefault="00F36E5F" w:rsidP="008B4086">
      <w:pPr>
        <w:pStyle w:val="Nadpis2"/>
        <w:jc w:val="both"/>
        <w:rPr>
          <w:sz w:val="22"/>
          <w:szCs w:val="22"/>
        </w:rPr>
      </w:pPr>
      <w:r w:rsidRPr="002B3A21">
        <w:rPr>
          <w:sz w:val="22"/>
          <w:szCs w:val="22"/>
        </w:rPr>
        <w:t>Sivý zákal – katarakta, prirodzený proces starnutia očí</w:t>
      </w:r>
      <w:r w:rsidR="008B4086" w:rsidRPr="002B3A21">
        <w:rPr>
          <w:sz w:val="22"/>
          <w:szCs w:val="22"/>
        </w:rPr>
        <w:t xml:space="preserve"> </w:t>
      </w:r>
      <w:r w:rsidRPr="002B3A21">
        <w:rPr>
          <w:sz w:val="22"/>
          <w:szCs w:val="22"/>
        </w:rPr>
        <w:t xml:space="preserve">Ide o </w:t>
      </w:r>
      <w:r w:rsidRPr="002B3A21">
        <w:rPr>
          <w:rStyle w:val="Siln"/>
          <w:sz w:val="22"/>
          <w:szCs w:val="22"/>
        </w:rPr>
        <w:t>očné ochorenie</w:t>
      </w:r>
      <w:r w:rsidRPr="002B3A21">
        <w:rPr>
          <w:sz w:val="22"/>
          <w:szCs w:val="22"/>
        </w:rPr>
        <w:t xml:space="preserve">, pri ktorom </w:t>
      </w:r>
      <w:r w:rsidRPr="002B3A21">
        <w:rPr>
          <w:rStyle w:val="Siln"/>
          <w:sz w:val="22"/>
          <w:szCs w:val="22"/>
        </w:rPr>
        <w:t>dochádza k zakaleniu normálne čírej očnej šošovky</w:t>
      </w:r>
      <w:r w:rsidRPr="002B3A21">
        <w:rPr>
          <w:sz w:val="22"/>
          <w:szCs w:val="22"/>
        </w:rPr>
        <w:t xml:space="preserve">. Zakalenie spôsobí </w:t>
      </w:r>
      <w:r w:rsidRPr="002B3A21">
        <w:rPr>
          <w:rStyle w:val="Siln"/>
          <w:sz w:val="22"/>
          <w:szCs w:val="22"/>
        </w:rPr>
        <w:t>zníženú priehľadnosť očnej šošovky</w:t>
      </w:r>
      <w:r w:rsidRPr="002B3A21">
        <w:rPr>
          <w:sz w:val="22"/>
          <w:szCs w:val="22"/>
        </w:rPr>
        <w:t xml:space="preserve"> a bráni priechodu svetelných lúčov na sietnicu, takže </w:t>
      </w:r>
      <w:r w:rsidRPr="002B3A21">
        <w:rPr>
          <w:rStyle w:val="Siln"/>
          <w:sz w:val="22"/>
          <w:szCs w:val="22"/>
        </w:rPr>
        <w:t>videnie je zastrené</w:t>
      </w:r>
      <w:r w:rsidRPr="002B3A21">
        <w:rPr>
          <w:sz w:val="22"/>
          <w:szCs w:val="22"/>
        </w:rPr>
        <w:t>, akoby</w:t>
      </w:r>
      <w:r w:rsidRPr="002B3A21">
        <w:rPr>
          <w:rStyle w:val="Siln"/>
          <w:sz w:val="22"/>
          <w:szCs w:val="22"/>
        </w:rPr>
        <w:t xml:space="preserve"> prekryté sivým závojom</w:t>
      </w:r>
      <w:r w:rsidRPr="002B3A21">
        <w:rPr>
          <w:sz w:val="22"/>
          <w:szCs w:val="22"/>
        </w:rPr>
        <w:t xml:space="preserve">. Spočiatku nemusí sivý zákal videnie nijako ovplyvňovať. Zakalenie sa však postupne zväčšuje, videnie sa zhoršuje a postihnutý môže dokonca prestať vidieť. Človek postihnutý kataraktou pritom nepociťuje žiadne podráždenie očí, bolesť ani iné problémy. </w:t>
      </w:r>
      <w:r w:rsidRPr="002B3A21">
        <w:rPr>
          <w:rStyle w:val="Siln"/>
          <w:sz w:val="22"/>
          <w:szCs w:val="22"/>
        </w:rPr>
        <w:t>Až rozsiahly sivý zákal je na oku vidieť</w:t>
      </w:r>
      <w:r w:rsidRPr="002B3A21">
        <w:rPr>
          <w:sz w:val="22"/>
          <w:szCs w:val="22"/>
        </w:rPr>
        <w:t>.</w:t>
      </w:r>
    </w:p>
    <w:p w:rsidR="00F36E5F" w:rsidRPr="002B3A21" w:rsidRDefault="00F36E5F" w:rsidP="008B4086">
      <w:pPr>
        <w:pStyle w:val="Normlnywebov"/>
        <w:jc w:val="both"/>
        <w:rPr>
          <w:sz w:val="22"/>
          <w:szCs w:val="22"/>
        </w:rPr>
      </w:pPr>
      <w:r w:rsidRPr="002B3A21">
        <w:rPr>
          <w:sz w:val="22"/>
          <w:szCs w:val="22"/>
        </w:rPr>
        <w:t xml:space="preserve">Katarakta sa objavuje </w:t>
      </w:r>
      <w:r w:rsidRPr="002B3A21">
        <w:rPr>
          <w:rStyle w:val="Siln"/>
          <w:sz w:val="22"/>
          <w:szCs w:val="22"/>
        </w:rPr>
        <w:t>najmä v súvislosti so starnutím</w:t>
      </w:r>
      <w:r w:rsidRPr="002B3A21">
        <w:rPr>
          <w:sz w:val="22"/>
          <w:szCs w:val="22"/>
        </w:rPr>
        <w:t>. Ide o prirodzený proces starnutia ľudského oka – očnej šošovky. Najčastejšie sa objavuje po 65. roku veku života, ale môže sa objaviť až v osemdesiatke. Uvádza sa, že po 75. roku života je týmto ochorením postihnutých viac než 75 % populácie.</w:t>
      </w:r>
    </w:p>
    <w:p w:rsidR="00F36E5F" w:rsidRPr="002B3A21" w:rsidRDefault="00F36E5F" w:rsidP="008B4086">
      <w:pPr>
        <w:pStyle w:val="Normlnywebov"/>
        <w:jc w:val="both"/>
        <w:rPr>
          <w:sz w:val="22"/>
          <w:szCs w:val="22"/>
        </w:rPr>
      </w:pPr>
      <w:r w:rsidRPr="002B3A21">
        <w:rPr>
          <w:sz w:val="22"/>
          <w:szCs w:val="22"/>
        </w:rPr>
        <w:t xml:space="preserve">Pravá príčina vzniku katarakty nie je známa. Je však isté, že vznik sivého zákalu </w:t>
      </w:r>
      <w:r w:rsidRPr="002B3A21">
        <w:rPr>
          <w:rStyle w:val="Siln"/>
          <w:sz w:val="22"/>
          <w:szCs w:val="22"/>
        </w:rPr>
        <w:t>urýchľujú vyššie refrakčné (dioptrické) chyby</w:t>
      </w:r>
      <w:r w:rsidRPr="002B3A21">
        <w:rPr>
          <w:sz w:val="22"/>
          <w:szCs w:val="22"/>
        </w:rPr>
        <w:t>, niektoré ochorenia (napríklad</w:t>
      </w:r>
      <w:r w:rsidRPr="002B3A21">
        <w:rPr>
          <w:rStyle w:val="Siln"/>
          <w:sz w:val="22"/>
          <w:szCs w:val="22"/>
        </w:rPr>
        <w:t xml:space="preserve"> cukrovka</w:t>
      </w:r>
      <w:r w:rsidRPr="002B3A21">
        <w:rPr>
          <w:sz w:val="22"/>
          <w:szCs w:val="22"/>
        </w:rPr>
        <w:t>) či</w:t>
      </w:r>
      <w:r w:rsidRPr="002B3A21">
        <w:rPr>
          <w:rStyle w:val="Siln"/>
          <w:sz w:val="22"/>
          <w:szCs w:val="22"/>
        </w:rPr>
        <w:t xml:space="preserve"> zápaly a úrazy oka</w:t>
      </w:r>
      <w:r w:rsidRPr="002B3A21">
        <w:rPr>
          <w:sz w:val="22"/>
          <w:szCs w:val="22"/>
        </w:rPr>
        <w:t xml:space="preserve">. Okrem veku hrajú určitú úlohu aj dedičné predpoklady, pohlavie (častejšie ženy), rasa (černosi), ale aj </w:t>
      </w:r>
      <w:r w:rsidRPr="002B3A21">
        <w:rPr>
          <w:rStyle w:val="Siln"/>
          <w:sz w:val="22"/>
          <w:szCs w:val="22"/>
        </w:rPr>
        <w:t>užívanie niektorých liekov</w:t>
      </w:r>
      <w:r w:rsidRPr="002B3A21">
        <w:rPr>
          <w:sz w:val="22"/>
          <w:szCs w:val="22"/>
        </w:rPr>
        <w:t xml:space="preserve"> (kortikoidov, cytostatík a pod.), dlhodobé používanie niektorých očných kvapiek a metabolické a systémové ochorenia. Na rozvoj katarakty má negatívny vplyv aj nezdravý životný štýl – najmä fajčenie, drogy, nesprávna výživa aj nadmerné pôsobenie infračerveného a ultrafialového žiarenia. Sivý zákal </w:t>
      </w:r>
      <w:r w:rsidRPr="002B3A21">
        <w:rPr>
          <w:rStyle w:val="Siln"/>
          <w:sz w:val="22"/>
          <w:szCs w:val="22"/>
        </w:rPr>
        <w:t>môže postihovať jedno</w:t>
      </w:r>
      <w:r w:rsidRPr="002B3A21">
        <w:rPr>
          <w:sz w:val="22"/>
          <w:szCs w:val="22"/>
        </w:rPr>
        <w:t xml:space="preserve"> alebo </w:t>
      </w:r>
      <w:r w:rsidRPr="002B3A21">
        <w:rPr>
          <w:rStyle w:val="Siln"/>
          <w:sz w:val="22"/>
          <w:szCs w:val="22"/>
        </w:rPr>
        <w:t>obidve oči</w:t>
      </w:r>
      <w:r w:rsidRPr="002B3A21">
        <w:rPr>
          <w:sz w:val="22"/>
          <w:szCs w:val="22"/>
        </w:rPr>
        <w:t>.</w:t>
      </w:r>
    </w:p>
    <w:p w:rsidR="00F36E5F" w:rsidRPr="002B3A21" w:rsidRDefault="00F36E5F" w:rsidP="008B4086">
      <w:pPr>
        <w:pStyle w:val="Normlnywebov"/>
        <w:jc w:val="both"/>
        <w:rPr>
          <w:sz w:val="22"/>
          <w:szCs w:val="22"/>
        </w:rPr>
      </w:pPr>
      <w:r w:rsidRPr="002B3A21">
        <w:rPr>
          <w:sz w:val="22"/>
          <w:szCs w:val="22"/>
        </w:rPr>
        <w:t> Príznaky a prejavy katarakty</w:t>
      </w:r>
    </w:p>
    <w:p w:rsidR="00F36E5F" w:rsidRPr="002B3A21" w:rsidRDefault="00F36E5F" w:rsidP="008B4086">
      <w:pPr>
        <w:pStyle w:val="Normlnywebov"/>
        <w:jc w:val="both"/>
        <w:rPr>
          <w:sz w:val="22"/>
          <w:szCs w:val="22"/>
        </w:rPr>
      </w:pPr>
      <w:r w:rsidRPr="002B3A21">
        <w:rPr>
          <w:sz w:val="22"/>
          <w:szCs w:val="22"/>
        </w:rPr>
        <w:t xml:space="preserve">Sivý zákal sa </w:t>
      </w:r>
      <w:r w:rsidRPr="002B3A21">
        <w:rPr>
          <w:rStyle w:val="Siln"/>
          <w:sz w:val="22"/>
          <w:szCs w:val="22"/>
        </w:rPr>
        <w:t>prejavuje zakalením očnej šošovky</w:t>
      </w:r>
      <w:r w:rsidRPr="002B3A21">
        <w:rPr>
          <w:sz w:val="22"/>
          <w:szCs w:val="22"/>
        </w:rPr>
        <w:t xml:space="preserve">, ktoré spôsobí nepríjemné, ale nebolestivé pocity – </w:t>
      </w:r>
      <w:r w:rsidRPr="002B3A21">
        <w:rPr>
          <w:rStyle w:val="Siln"/>
          <w:sz w:val="22"/>
          <w:szCs w:val="22"/>
        </w:rPr>
        <w:t>zhoršenie zrakovej ostrosti,</w:t>
      </w:r>
      <w:r w:rsidRPr="002B3A21">
        <w:rPr>
          <w:sz w:val="22"/>
          <w:szCs w:val="22"/>
        </w:rPr>
        <w:t xml:space="preserve"> </w:t>
      </w:r>
      <w:r w:rsidRPr="002B3A21">
        <w:rPr>
          <w:rStyle w:val="Siln"/>
          <w:sz w:val="22"/>
          <w:szCs w:val="22"/>
        </w:rPr>
        <w:t>zastrené videnie</w:t>
      </w:r>
      <w:r w:rsidRPr="002B3A21">
        <w:rPr>
          <w:sz w:val="22"/>
          <w:szCs w:val="22"/>
        </w:rPr>
        <w:t xml:space="preserve">, </w:t>
      </w:r>
      <w:r w:rsidRPr="002B3A21">
        <w:rPr>
          <w:rStyle w:val="Siln"/>
          <w:sz w:val="22"/>
          <w:szCs w:val="22"/>
        </w:rPr>
        <w:t>citlivosť na oslnenie</w:t>
      </w:r>
      <w:r w:rsidRPr="002B3A21">
        <w:rPr>
          <w:sz w:val="22"/>
          <w:szCs w:val="22"/>
        </w:rPr>
        <w:t xml:space="preserve">, </w:t>
      </w:r>
      <w:r w:rsidRPr="002B3A21">
        <w:rPr>
          <w:rStyle w:val="Siln"/>
          <w:sz w:val="22"/>
          <w:szCs w:val="22"/>
        </w:rPr>
        <w:t>dvojité videnie</w:t>
      </w:r>
      <w:r w:rsidRPr="002B3A21">
        <w:rPr>
          <w:sz w:val="22"/>
          <w:szCs w:val="22"/>
        </w:rPr>
        <w:t xml:space="preserve">, </w:t>
      </w:r>
      <w:r w:rsidRPr="002B3A21">
        <w:rPr>
          <w:rStyle w:val="Siln"/>
          <w:sz w:val="22"/>
          <w:szCs w:val="22"/>
        </w:rPr>
        <w:t>skreslenie pozorovaného obrazu</w:t>
      </w:r>
      <w:r w:rsidRPr="002B3A21">
        <w:rPr>
          <w:sz w:val="22"/>
          <w:szCs w:val="22"/>
        </w:rPr>
        <w:t xml:space="preserve"> alebo zväčšujúcu sa krátkozrakosť. Častá je aj </w:t>
      </w:r>
      <w:r w:rsidRPr="002B3A21">
        <w:rPr>
          <w:rStyle w:val="Siln"/>
          <w:sz w:val="22"/>
          <w:szCs w:val="22"/>
        </w:rPr>
        <w:t>zmena vo vnímaní farieb</w:t>
      </w:r>
      <w:r w:rsidRPr="002B3A21">
        <w:rPr>
          <w:sz w:val="22"/>
          <w:szCs w:val="22"/>
        </w:rPr>
        <w:t xml:space="preserve"> – farby majú pri pohľade cez postihnuté oko inú intenzitu. </w:t>
      </w:r>
      <w:r w:rsidRPr="002B3A21">
        <w:rPr>
          <w:rStyle w:val="Siln"/>
          <w:sz w:val="22"/>
          <w:szCs w:val="22"/>
        </w:rPr>
        <w:t>Zakalenie</w:t>
      </w:r>
      <w:r w:rsidRPr="002B3A21">
        <w:rPr>
          <w:sz w:val="22"/>
          <w:szCs w:val="22"/>
        </w:rPr>
        <w:t xml:space="preserve"> šošovky </w:t>
      </w:r>
      <w:r w:rsidRPr="002B3A21">
        <w:rPr>
          <w:rStyle w:val="Siln"/>
          <w:sz w:val="22"/>
          <w:szCs w:val="22"/>
        </w:rPr>
        <w:t>sa postupom času zväčšuje</w:t>
      </w:r>
      <w:r w:rsidRPr="002B3A21">
        <w:rPr>
          <w:sz w:val="22"/>
          <w:szCs w:val="22"/>
        </w:rPr>
        <w:t xml:space="preserve">, rýchlosť rozvoja ochorenia je však individuálna – trvá mesiace aj roky – a môže viesť až k úplnej slepote. K tomu však dochádza len v rozvojových krajinách. Na Slovensku sa </w:t>
      </w:r>
      <w:r w:rsidRPr="002B3A21">
        <w:rPr>
          <w:rStyle w:val="Siln"/>
          <w:sz w:val="22"/>
          <w:szCs w:val="22"/>
        </w:rPr>
        <w:t>sivý zákal operačne odstraňuje oveľa skôr,</w:t>
      </w:r>
      <w:r w:rsidRPr="002B3A21">
        <w:rPr>
          <w:sz w:val="22"/>
          <w:szCs w:val="22"/>
        </w:rPr>
        <w:t xml:space="preserve"> než spôsobí slepotu. Vhodné načasovanie operácie sa riadi problémami pacienta, jeho zhoršeným videním alebo nálezom, ktorý zistí lekár pri očnom vyšetrení.</w:t>
      </w:r>
    </w:p>
    <w:p w:rsidR="00F36E5F" w:rsidRPr="002B3A21" w:rsidRDefault="00F36E5F" w:rsidP="008B4086">
      <w:pPr>
        <w:pStyle w:val="Nadpis2"/>
        <w:jc w:val="both"/>
        <w:rPr>
          <w:sz w:val="22"/>
          <w:szCs w:val="22"/>
        </w:rPr>
      </w:pPr>
      <w:r w:rsidRPr="002B3A21">
        <w:rPr>
          <w:sz w:val="22"/>
          <w:szCs w:val="22"/>
        </w:rPr>
        <w:t>Riešenie sivého zákalu</w:t>
      </w:r>
    </w:p>
    <w:p w:rsidR="00F36E5F" w:rsidRPr="002B3A21" w:rsidRDefault="00F36E5F" w:rsidP="008B4086">
      <w:pPr>
        <w:pStyle w:val="Normlnywebov"/>
        <w:jc w:val="both"/>
        <w:rPr>
          <w:sz w:val="22"/>
          <w:szCs w:val="22"/>
        </w:rPr>
      </w:pPr>
      <w:r w:rsidRPr="002B3A21">
        <w:rPr>
          <w:sz w:val="22"/>
          <w:szCs w:val="22"/>
        </w:rPr>
        <w:t xml:space="preserve">Kataraktu </w:t>
      </w:r>
      <w:r w:rsidRPr="002B3A21">
        <w:rPr>
          <w:rStyle w:val="Siln"/>
          <w:sz w:val="22"/>
          <w:szCs w:val="22"/>
        </w:rPr>
        <w:t>nemožno odstrániť žiadnymi liekmi ani okuliarmi</w:t>
      </w:r>
      <w:r w:rsidRPr="002B3A21">
        <w:rPr>
          <w:sz w:val="22"/>
          <w:szCs w:val="22"/>
        </w:rPr>
        <w:t xml:space="preserve">. Jedinou možnosťou liečby je </w:t>
      </w:r>
      <w:r w:rsidRPr="002B3A21">
        <w:rPr>
          <w:rStyle w:val="Siln"/>
          <w:sz w:val="22"/>
          <w:szCs w:val="22"/>
        </w:rPr>
        <w:t>operačný zákrok</w:t>
      </w:r>
      <w:r w:rsidRPr="002B3A21">
        <w:rPr>
          <w:sz w:val="22"/>
          <w:szCs w:val="22"/>
        </w:rPr>
        <w:t xml:space="preserve">, pri ktorom sa zakalená očná </w:t>
      </w:r>
      <w:r w:rsidRPr="002B3A21">
        <w:rPr>
          <w:rStyle w:val="Siln"/>
          <w:sz w:val="22"/>
          <w:szCs w:val="22"/>
        </w:rPr>
        <w:t xml:space="preserve">šošovka pomocou ultrazvuku alebo najnovšie pomocou </w:t>
      </w:r>
      <w:hyperlink r:id="rId21" w:tooltip="Laserová operácia očí - Sivý zákal operácia laserom" w:history="1">
        <w:r w:rsidRPr="002B3A21">
          <w:rPr>
            <w:rStyle w:val="Hypertextovprepojenie"/>
            <w:b/>
            <w:bCs/>
            <w:color w:val="auto"/>
            <w:sz w:val="22"/>
            <w:szCs w:val="22"/>
          </w:rPr>
          <w:t>lasera</w:t>
        </w:r>
      </w:hyperlink>
      <w:r w:rsidRPr="002B3A21">
        <w:rPr>
          <w:rStyle w:val="Siln"/>
          <w:sz w:val="22"/>
          <w:szCs w:val="22"/>
        </w:rPr>
        <w:t xml:space="preserve"> z oka odstráni a nahradí umelou šošovkou.</w:t>
      </w:r>
      <w:r w:rsidRPr="002B3A21">
        <w:rPr>
          <w:sz w:val="22"/>
          <w:szCs w:val="22"/>
        </w:rPr>
        <w:t xml:space="preserve"> Umelá vnútroočná šošovka zostáva v oku natrvalo – počas života ju nie je potrebné vymieňať. </w:t>
      </w:r>
      <w:r w:rsidRPr="002B3A21">
        <w:rPr>
          <w:rStyle w:val="Siln"/>
          <w:sz w:val="22"/>
          <w:szCs w:val="22"/>
        </w:rPr>
        <w:t>Dokonale nahrádza dioptrickú</w:t>
      </w:r>
      <w:r w:rsidRPr="002B3A21">
        <w:rPr>
          <w:sz w:val="22"/>
          <w:szCs w:val="22"/>
        </w:rPr>
        <w:t xml:space="preserve"> silu </w:t>
      </w:r>
      <w:r w:rsidRPr="002B3A21">
        <w:rPr>
          <w:sz w:val="22"/>
          <w:szCs w:val="22"/>
        </w:rPr>
        <w:lastRenderedPageBreak/>
        <w:t xml:space="preserve">pôvodnej očnej šošovky, takže voľbou vhodného typu šošovky </w:t>
      </w:r>
      <w:r w:rsidRPr="002B3A21">
        <w:rPr>
          <w:rStyle w:val="Siln"/>
          <w:sz w:val="22"/>
          <w:szCs w:val="22"/>
        </w:rPr>
        <w:t>možno odstrániť krátkozrakosť aj ďalekozrakosť</w:t>
      </w:r>
      <w:r w:rsidRPr="002B3A21">
        <w:rPr>
          <w:sz w:val="22"/>
          <w:szCs w:val="22"/>
        </w:rPr>
        <w:t xml:space="preserve">. Pacient si môže vybrať aj </w:t>
      </w:r>
      <w:hyperlink r:id="rId22" w:tooltip="Operácia očí implantáciou vnútroočnej šošovky" w:history="1">
        <w:r w:rsidRPr="002B3A21">
          <w:rPr>
            <w:rStyle w:val="Hypertextovprepojenie"/>
            <w:color w:val="auto"/>
            <w:sz w:val="22"/>
            <w:szCs w:val="22"/>
          </w:rPr>
          <w:t>multifokálnu šošovku</w:t>
        </w:r>
      </w:hyperlink>
      <w:r w:rsidRPr="002B3A21">
        <w:rPr>
          <w:sz w:val="22"/>
          <w:szCs w:val="22"/>
        </w:rPr>
        <w:t xml:space="preserve">, ktorá zlepšuje videnie na všetky vzdialenosti. </w:t>
      </w:r>
      <w:r w:rsidRPr="002B3A21">
        <w:rPr>
          <w:rStyle w:val="Siln"/>
          <w:sz w:val="22"/>
          <w:szCs w:val="22"/>
        </w:rPr>
        <w:t>Operácia prebieha ambulantne</w:t>
      </w:r>
      <w:r w:rsidRPr="002B3A21">
        <w:rPr>
          <w:sz w:val="22"/>
          <w:szCs w:val="22"/>
        </w:rPr>
        <w:t xml:space="preserve"> a je </w:t>
      </w:r>
      <w:r w:rsidRPr="002B3A21">
        <w:rPr>
          <w:rStyle w:val="Siln"/>
          <w:sz w:val="22"/>
          <w:szCs w:val="22"/>
        </w:rPr>
        <w:t>nebolestivá a šetrná</w:t>
      </w:r>
      <w:r w:rsidRPr="002B3A21">
        <w:rPr>
          <w:sz w:val="22"/>
          <w:szCs w:val="22"/>
        </w:rPr>
        <w:t>.</w:t>
      </w:r>
    </w:p>
    <w:p w:rsidR="00F36E5F" w:rsidRPr="002B3A21" w:rsidRDefault="00F36E5F" w:rsidP="008B4086">
      <w:pPr>
        <w:pStyle w:val="Normlnywebov"/>
        <w:jc w:val="both"/>
        <w:rPr>
          <w:sz w:val="22"/>
          <w:szCs w:val="22"/>
        </w:rPr>
      </w:pPr>
      <w:r w:rsidRPr="002B3A21">
        <w:rPr>
          <w:sz w:val="22"/>
          <w:szCs w:val="22"/>
        </w:rPr>
        <w:t xml:space="preserve">Pri operácii na našej klinike môžete počítať s tým, že vám budeme implantovať žltú vnútroočnú šošovku. </w:t>
      </w:r>
      <w:r w:rsidRPr="002B3A21">
        <w:rPr>
          <w:rStyle w:val="Siln"/>
          <w:sz w:val="22"/>
          <w:szCs w:val="22"/>
        </w:rPr>
        <w:t>Je k oku šetrná</w:t>
      </w:r>
      <w:r w:rsidRPr="002B3A21">
        <w:rPr>
          <w:sz w:val="22"/>
          <w:szCs w:val="22"/>
        </w:rPr>
        <w:t>, m</w:t>
      </w:r>
      <w:r w:rsidRPr="002B3A21">
        <w:rPr>
          <w:rStyle w:val="Siln"/>
          <w:sz w:val="22"/>
          <w:szCs w:val="22"/>
        </w:rPr>
        <w:t>á výborné optické vlastnosti</w:t>
      </w:r>
      <w:r w:rsidRPr="002B3A21">
        <w:rPr>
          <w:sz w:val="22"/>
          <w:szCs w:val="22"/>
        </w:rPr>
        <w:t xml:space="preserve"> a okrem</w:t>
      </w:r>
    </w:p>
    <w:p w:rsidR="00F36E5F" w:rsidRPr="002B3A21" w:rsidRDefault="00F36E5F"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Zelený (očný) zákal</w:t>
      </w:r>
      <w:r w:rsidRPr="002B3A21">
        <w:rPr>
          <w:rFonts w:ascii="Times New Roman" w:eastAsia="Times New Roman" w:hAnsi="Times New Roman" w:cs="Times New Roman"/>
          <w:lang w:eastAsia="sk-SK"/>
        </w:rPr>
        <w:t xml:space="preserve"> alebo </w:t>
      </w:r>
      <w:r w:rsidRPr="002B3A21">
        <w:rPr>
          <w:rFonts w:ascii="Times New Roman" w:eastAsia="Times New Roman" w:hAnsi="Times New Roman" w:cs="Times New Roman"/>
          <w:b/>
          <w:bCs/>
          <w:lang w:eastAsia="sk-SK"/>
        </w:rPr>
        <w:t>glaukóm</w:t>
      </w:r>
      <w:r w:rsidRPr="002B3A21">
        <w:rPr>
          <w:rFonts w:ascii="Times New Roman" w:eastAsia="Times New Roman" w:hAnsi="Times New Roman" w:cs="Times New Roman"/>
          <w:lang w:eastAsia="sk-SK"/>
        </w:rPr>
        <w:t xml:space="preserve"> (lat. Glaucoma) je ochorenie oka. Podstatným znakom ochorenia je zvýšenie vnútroočného </w:t>
      </w:r>
      <w:hyperlink r:id="rId23" w:tooltip="Tlak" w:history="1">
        <w:r w:rsidRPr="002B3A21">
          <w:rPr>
            <w:rFonts w:ascii="Times New Roman" w:eastAsia="Times New Roman" w:hAnsi="Times New Roman" w:cs="Times New Roman"/>
            <w:u w:val="single"/>
            <w:lang w:eastAsia="sk-SK"/>
          </w:rPr>
          <w:t>tlaku</w:t>
        </w:r>
      </w:hyperlink>
      <w:r w:rsidRPr="002B3A21">
        <w:rPr>
          <w:rFonts w:ascii="Times New Roman" w:eastAsia="Times New Roman" w:hAnsi="Times New Roman" w:cs="Times New Roman"/>
          <w:lang w:eastAsia="sk-SK"/>
        </w:rPr>
        <w:t xml:space="preserve"> a všetky ostatné </w:t>
      </w:r>
      <w:hyperlink r:id="rId24" w:tooltip="Príznak" w:history="1">
        <w:r w:rsidRPr="002B3A21">
          <w:rPr>
            <w:rFonts w:ascii="Times New Roman" w:eastAsia="Times New Roman" w:hAnsi="Times New Roman" w:cs="Times New Roman"/>
            <w:u w:val="single"/>
            <w:lang w:eastAsia="sk-SK"/>
          </w:rPr>
          <w:t>príznaky</w:t>
        </w:r>
      </w:hyperlink>
      <w:r w:rsidRPr="002B3A21">
        <w:rPr>
          <w:rFonts w:ascii="Times New Roman" w:eastAsia="Times New Roman" w:hAnsi="Times New Roman" w:cs="Times New Roman"/>
          <w:lang w:eastAsia="sk-SK"/>
        </w:rPr>
        <w:t xml:space="preserve"> tohto </w:t>
      </w:r>
      <w:hyperlink r:id="rId25" w:tooltip="Choroba" w:history="1">
        <w:r w:rsidRPr="002B3A21">
          <w:rPr>
            <w:rFonts w:ascii="Times New Roman" w:eastAsia="Times New Roman" w:hAnsi="Times New Roman" w:cs="Times New Roman"/>
            <w:u w:val="single"/>
            <w:lang w:eastAsia="sk-SK"/>
          </w:rPr>
          <w:t>ochorenia</w:t>
        </w:r>
      </w:hyperlink>
      <w:r w:rsidRPr="002B3A21">
        <w:rPr>
          <w:rFonts w:ascii="Times New Roman" w:eastAsia="Times New Roman" w:hAnsi="Times New Roman" w:cs="Times New Roman"/>
          <w:lang w:eastAsia="sk-SK"/>
        </w:rPr>
        <w:t xml:space="preserve"> sú jeho </w:t>
      </w:r>
      <w:hyperlink r:id="rId26" w:tooltip="Dôsledok" w:history="1">
        <w:r w:rsidRPr="002B3A21">
          <w:rPr>
            <w:rFonts w:ascii="Times New Roman" w:eastAsia="Times New Roman" w:hAnsi="Times New Roman" w:cs="Times New Roman"/>
            <w:u w:val="single"/>
            <w:lang w:eastAsia="sk-SK"/>
          </w:rPr>
          <w:t>dôsledkom</w:t>
        </w:r>
      </w:hyperlink>
      <w:r w:rsidRPr="002B3A21">
        <w:rPr>
          <w:rFonts w:ascii="Times New Roman" w:eastAsia="Times New Roman" w:hAnsi="Times New Roman" w:cs="Times New Roman"/>
          <w:lang w:eastAsia="sk-SK"/>
        </w:rPr>
        <w:t xml:space="preserve">. Zvýšenie intraokulárneho tlaku je spôsobené nepomerom medzi tvorbou a odtokom komorového moku, ale sťaženie odtoku cez Schlemmov kanál hrá v </w:t>
      </w:r>
      <w:hyperlink r:id="rId27" w:tooltip="Patogenéza" w:history="1">
        <w:r w:rsidRPr="002B3A21">
          <w:rPr>
            <w:rFonts w:ascii="Times New Roman" w:eastAsia="Times New Roman" w:hAnsi="Times New Roman" w:cs="Times New Roman"/>
            <w:u w:val="single"/>
            <w:lang w:eastAsia="sk-SK"/>
          </w:rPr>
          <w:t>patogenéze</w:t>
        </w:r>
      </w:hyperlink>
      <w:r w:rsidRPr="002B3A21">
        <w:rPr>
          <w:rFonts w:ascii="Times New Roman" w:eastAsia="Times New Roman" w:hAnsi="Times New Roman" w:cs="Times New Roman"/>
          <w:lang w:eastAsia="sk-SK"/>
        </w:rPr>
        <w:t xml:space="preserve"> glaukómu nesporne dôležitejšiu úlohu ako jeho zvýšená tvorba. Glaukóm môže byť primárny alebo sekundárny.</w:t>
      </w:r>
    </w:p>
    <w:p w:rsidR="00F36E5F" w:rsidRPr="002B3A21" w:rsidRDefault="00F36E5F" w:rsidP="008B4086">
      <w:pPr>
        <w:spacing w:before="100" w:beforeAutospacing="1" w:after="100" w:afterAutospacing="1" w:line="240" w:lineRule="auto"/>
        <w:outlineLvl w:val="1"/>
        <w:rPr>
          <w:rFonts w:ascii="Times New Roman" w:eastAsia="Times New Roman" w:hAnsi="Times New Roman" w:cs="Times New Roman"/>
          <w:b/>
          <w:bCs/>
          <w:lang w:eastAsia="sk-SK"/>
        </w:rPr>
      </w:pPr>
      <w:r w:rsidRPr="002B3A21">
        <w:rPr>
          <w:rFonts w:ascii="Times New Roman" w:eastAsia="Times New Roman" w:hAnsi="Times New Roman" w:cs="Times New Roman"/>
          <w:b/>
          <w:bCs/>
          <w:lang w:eastAsia="sk-SK"/>
        </w:rPr>
        <w:t>Primárny glaukóm[</w:t>
      </w:r>
      <w:hyperlink r:id="rId28" w:tooltip="Upraviť sekciu: Primárny glaukóm" w:history="1">
        <w:r w:rsidRPr="002B3A21">
          <w:rPr>
            <w:rFonts w:ascii="Times New Roman" w:eastAsia="Times New Roman" w:hAnsi="Times New Roman" w:cs="Times New Roman"/>
            <w:b/>
            <w:bCs/>
            <w:u w:val="single"/>
            <w:lang w:eastAsia="sk-SK"/>
          </w:rPr>
          <w:t>upraviť</w:t>
        </w:r>
      </w:hyperlink>
      <w:r w:rsidRPr="002B3A21">
        <w:rPr>
          <w:rFonts w:ascii="Times New Roman" w:eastAsia="Times New Roman" w:hAnsi="Times New Roman" w:cs="Times New Roman"/>
          <w:b/>
          <w:bCs/>
          <w:lang w:eastAsia="sk-SK"/>
        </w:rPr>
        <w:t xml:space="preserve"> | </w:t>
      </w:r>
      <w:hyperlink r:id="rId29" w:tooltip="Upraviť sekciu: Primárny glaukóm" w:history="1">
        <w:r w:rsidRPr="002B3A21">
          <w:rPr>
            <w:rFonts w:ascii="Times New Roman" w:eastAsia="Times New Roman" w:hAnsi="Times New Roman" w:cs="Times New Roman"/>
            <w:b/>
            <w:bCs/>
            <w:u w:val="single"/>
            <w:lang w:eastAsia="sk-SK"/>
          </w:rPr>
          <w:t>upraviť zdroj</w:t>
        </w:r>
      </w:hyperlink>
      <w:r w:rsidRPr="002B3A21">
        <w:rPr>
          <w:rFonts w:ascii="Times New Roman" w:eastAsia="Times New Roman" w:hAnsi="Times New Roman" w:cs="Times New Roman"/>
          <w:b/>
          <w:bCs/>
          <w:lang w:eastAsia="sk-SK"/>
        </w:rPr>
        <w:t>]</w:t>
      </w:r>
    </w:p>
    <w:p w:rsidR="00F36E5F" w:rsidRPr="002B3A21" w:rsidRDefault="00F36E5F"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Táto </w:t>
      </w:r>
      <w:hyperlink r:id="rId30" w:tooltip="Choroba" w:history="1">
        <w:r w:rsidRPr="002B3A21">
          <w:rPr>
            <w:rFonts w:ascii="Times New Roman" w:eastAsia="Times New Roman" w:hAnsi="Times New Roman" w:cs="Times New Roman"/>
            <w:u w:val="single"/>
            <w:lang w:eastAsia="sk-SK"/>
          </w:rPr>
          <w:t>choroba</w:t>
        </w:r>
      </w:hyperlink>
      <w:r w:rsidRPr="002B3A21">
        <w:rPr>
          <w:rFonts w:ascii="Times New Roman" w:eastAsia="Times New Roman" w:hAnsi="Times New Roman" w:cs="Times New Roman"/>
          <w:lang w:eastAsia="sk-SK"/>
        </w:rPr>
        <w:t xml:space="preserve">, ktorá sa zjavuje na zdanlivo zdravom </w:t>
      </w:r>
      <w:hyperlink r:id="rId31" w:tooltip="Oko" w:history="1">
        <w:r w:rsidRPr="002B3A21">
          <w:rPr>
            <w:rFonts w:ascii="Times New Roman" w:eastAsia="Times New Roman" w:hAnsi="Times New Roman" w:cs="Times New Roman"/>
            <w:u w:val="single"/>
            <w:lang w:eastAsia="sk-SK"/>
          </w:rPr>
          <w:t>oku</w:t>
        </w:r>
      </w:hyperlink>
      <w:r w:rsidRPr="002B3A21">
        <w:rPr>
          <w:rFonts w:ascii="Times New Roman" w:eastAsia="Times New Roman" w:hAnsi="Times New Roman" w:cs="Times New Roman"/>
          <w:lang w:eastAsia="sk-SK"/>
        </w:rPr>
        <w:t xml:space="preserve"> ; porucha výmeny komorového moku sa ani </w:t>
      </w:r>
      <w:hyperlink r:id="rId32" w:tooltip="Anatómia" w:history="1">
        <w:r w:rsidRPr="002B3A21">
          <w:rPr>
            <w:rFonts w:ascii="Times New Roman" w:eastAsia="Times New Roman" w:hAnsi="Times New Roman" w:cs="Times New Roman"/>
            <w:u w:val="single"/>
            <w:lang w:eastAsia="sk-SK"/>
          </w:rPr>
          <w:t>anatomickým</w:t>
        </w:r>
      </w:hyperlink>
      <w:r w:rsidRPr="002B3A21">
        <w:rPr>
          <w:rFonts w:ascii="Times New Roman" w:eastAsia="Times New Roman" w:hAnsi="Times New Roman" w:cs="Times New Roman"/>
          <w:lang w:eastAsia="sk-SK"/>
        </w:rPr>
        <w:t xml:space="preserve"> nálezom nedá úplne vysvetliť. </w:t>
      </w:r>
      <w:hyperlink r:id="rId33" w:tooltip="Nervová sústava" w:history="1">
        <w:r w:rsidRPr="002B3A21">
          <w:rPr>
            <w:rFonts w:ascii="Times New Roman" w:eastAsia="Times New Roman" w:hAnsi="Times New Roman" w:cs="Times New Roman"/>
            <w:u w:val="single"/>
            <w:lang w:eastAsia="sk-SK"/>
          </w:rPr>
          <w:t>Nervové</w:t>
        </w:r>
      </w:hyperlink>
      <w:r w:rsidRPr="002B3A21">
        <w:rPr>
          <w:rFonts w:ascii="Times New Roman" w:eastAsia="Times New Roman" w:hAnsi="Times New Roman" w:cs="Times New Roman"/>
          <w:lang w:eastAsia="sk-SK"/>
        </w:rPr>
        <w:t xml:space="preserve"> a humorálne[1] vplyvy majú pri vzniku glaukómu nepopierateľnú úlohu. Primárny glaukóm má tieto formy :</w:t>
      </w:r>
    </w:p>
    <w:p w:rsidR="00F36E5F" w:rsidRPr="002B3A21" w:rsidRDefault="00F36E5F" w:rsidP="008B4086">
      <w:pPr>
        <w:numPr>
          <w:ilvl w:val="0"/>
          <w:numId w:val="23"/>
        </w:num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i/>
          <w:iCs/>
          <w:lang w:eastAsia="sk-SK"/>
        </w:rPr>
        <w:t>Glaucoma congestivum acutum</w:t>
      </w:r>
    </w:p>
    <w:p w:rsidR="00F36E5F" w:rsidRPr="002B3A21" w:rsidRDefault="00F36E5F"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Pre túto formu sa zavádza názov </w:t>
      </w:r>
      <w:hyperlink r:id="rId34" w:tooltip="Akútny" w:history="1">
        <w:r w:rsidRPr="002B3A21">
          <w:rPr>
            <w:rFonts w:ascii="Times New Roman" w:eastAsia="Times New Roman" w:hAnsi="Times New Roman" w:cs="Times New Roman"/>
            <w:i/>
            <w:iCs/>
            <w:u w:val="single"/>
            <w:lang w:eastAsia="sk-SK"/>
          </w:rPr>
          <w:t>akútny</w:t>
        </w:r>
      </w:hyperlink>
      <w:r w:rsidRPr="002B3A21">
        <w:rPr>
          <w:rFonts w:ascii="Times New Roman" w:eastAsia="Times New Roman" w:hAnsi="Times New Roman" w:cs="Times New Roman"/>
          <w:i/>
          <w:iCs/>
          <w:lang w:eastAsia="sk-SK"/>
        </w:rPr>
        <w:t xml:space="preserve"> glaukóm s uzavretým uhlom</w:t>
      </w:r>
      <w:r w:rsidRPr="002B3A21">
        <w:rPr>
          <w:rFonts w:ascii="Times New Roman" w:eastAsia="Times New Roman" w:hAnsi="Times New Roman" w:cs="Times New Roman"/>
          <w:lang w:eastAsia="sk-SK"/>
        </w:rPr>
        <w:t xml:space="preserve"> Prejavuje sa charakteristickými záchvatmi: bolesti hlavy na strane chorého oka spôsobujúce až zvracanie, okolo svetelného zdroja dúhové kruhy, neskôr zahmlené videnie. </w:t>
      </w:r>
      <w:hyperlink r:id="rId35" w:tooltip="Zrenica" w:history="1">
        <w:r w:rsidRPr="002B3A21">
          <w:rPr>
            <w:rFonts w:ascii="Times New Roman" w:eastAsia="Times New Roman" w:hAnsi="Times New Roman" w:cs="Times New Roman"/>
            <w:u w:val="single"/>
            <w:lang w:eastAsia="sk-SK"/>
          </w:rPr>
          <w:t>Zrenica</w:t>
        </w:r>
      </w:hyperlink>
      <w:r w:rsidRPr="002B3A21">
        <w:rPr>
          <w:rFonts w:ascii="Times New Roman" w:eastAsia="Times New Roman" w:hAnsi="Times New Roman" w:cs="Times New Roman"/>
          <w:lang w:eastAsia="sk-SK"/>
        </w:rPr>
        <w:t xml:space="preserve"> býva širšia, niekedy </w:t>
      </w:r>
      <w:hyperlink r:id="rId36" w:tooltip="Zvislosť" w:history="1">
        <w:r w:rsidRPr="002B3A21">
          <w:rPr>
            <w:rFonts w:ascii="Times New Roman" w:eastAsia="Times New Roman" w:hAnsi="Times New Roman" w:cs="Times New Roman"/>
            <w:u w:val="single"/>
            <w:lang w:eastAsia="sk-SK"/>
          </w:rPr>
          <w:t>vertilálne</w:t>
        </w:r>
      </w:hyperlink>
      <w:r w:rsidRPr="002B3A21">
        <w:rPr>
          <w:rFonts w:ascii="Times New Roman" w:eastAsia="Times New Roman" w:hAnsi="Times New Roman" w:cs="Times New Roman"/>
          <w:lang w:eastAsia="sk-SK"/>
        </w:rPr>
        <w:t xml:space="preserve"> oválna, reaguje lenivo alebo nereaguje vôbec, </w:t>
      </w:r>
      <w:hyperlink r:id="rId37" w:tooltip="Šošovka (anatómia)" w:history="1">
        <w:r w:rsidRPr="002B3A21">
          <w:rPr>
            <w:rFonts w:ascii="Times New Roman" w:eastAsia="Times New Roman" w:hAnsi="Times New Roman" w:cs="Times New Roman"/>
            <w:u w:val="single"/>
            <w:lang w:eastAsia="sk-SK"/>
          </w:rPr>
          <w:t>šošovka</w:t>
        </w:r>
      </w:hyperlink>
      <w:r w:rsidRPr="002B3A21">
        <w:rPr>
          <w:rFonts w:ascii="Times New Roman" w:eastAsia="Times New Roman" w:hAnsi="Times New Roman" w:cs="Times New Roman"/>
          <w:lang w:eastAsia="sk-SK"/>
        </w:rPr>
        <w:t xml:space="preserve"> býva zelenkavosivá. Na pozadie niekedy cez skalený </w:t>
      </w:r>
      <w:hyperlink r:id="rId38" w:tooltip="Rohovka" w:history="1">
        <w:r w:rsidRPr="002B3A21">
          <w:rPr>
            <w:rFonts w:ascii="Times New Roman" w:eastAsia="Times New Roman" w:hAnsi="Times New Roman" w:cs="Times New Roman"/>
            <w:u w:val="single"/>
            <w:lang w:eastAsia="sk-SK"/>
          </w:rPr>
          <w:t>rohovkový</w:t>
        </w:r>
      </w:hyperlink>
      <w:r w:rsidRPr="002B3A21">
        <w:rPr>
          <w:rFonts w:ascii="Times New Roman" w:eastAsia="Times New Roman" w:hAnsi="Times New Roman" w:cs="Times New Roman"/>
          <w:lang w:eastAsia="sk-SK"/>
        </w:rPr>
        <w:t xml:space="preserve"> </w:t>
      </w:r>
      <w:hyperlink r:id="rId39" w:tooltip="Epitel" w:history="1">
        <w:r w:rsidRPr="002B3A21">
          <w:rPr>
            <w:rFonts w:ascii="Times New Roman" w:eastAsia="Times New Roman" w:hAnsi="Times New Roman" w:cs="Times New Roman"/>
            <w:u w:val="single"/>
            <w:lang w:eastAsia="sk-SK"/>
          </w:rPr>
          <w:t>epitel</w:t>
        </w:r>
      </w:hyperlink>
      <w:r w:rsidRPr="002B3A21">
        <w:rPr>
          <w:rFonts w:ascii="Times New Roman" w:eastAsia="Times New Roman" w:hAnsi="Times New Roman" w:cs="Times New Roman"/>
          <w:lang w:eastAsia="sk-SK"/>
        </w:rPr>
        <w:t xml:space="preserve"> nevidieť.</w:t>
      </w:r>
    </w:p>
    <w:p w:rsidR="00F36E5F" w:rsidRPr="002B3A21" w:rsidRDefault="00F36E5F"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Pri vyšetrení sa zistí svetloplachosť, niekedy opuch mihalníc, skalený rohovkový epitel. Oko je na pohmat tvrdé, meraním sa zistí nápadne zvýšený vnútroočný tlak, ktorý dosahuje hodnoty až 10,0 </w:t>
      </w:r>
      <w:hyperlink r:id="rId40" w:tooltip="Pascal" w:history="1">
        <w:r w:rsidRPr="002B3A21">
          <w:rPr>
            <w:rFonts w:ascii="Times New Roman" w:eastAsia="Times New Roman" w:hAnsi="Times New Roman" w:cs="Times New Roman"/>
            <w:u w:val="single"/>
            <w:lang w:eastAsia="sk-SK"/>
          </w:rPr>
          <w:t>kPA</w:t>
        </w:r>
      </w:hyperlink>
      <w:r w:rsidRPr="002B3A21">
        <w:rPr>
          <w:rFonts w:ascii="Times New Roman" w:eastAsia="Times New Roman" w:hAnsi="Times New Roman" w:cs="Times New Roman"/>
          <w:lang w:eastAsia="sk-SK"/>
        </w:rPr>
        <w:t xml:space="preserve"> (normálne hodnoty sú 2,0 – 3,0 kPa).</w:t>
      </w:r>
    </w:p>
    <w:p w:rsidR="00F36E5F" w:rsidRPr="002B3A21" w:rsidRDefault="00F36E5F" w:rsidP="008B4086">
      <w:pPr>
        <w:numPr>
          <w:ilvl w:val="0"/>
          <w:numId w:val="24"/>
        </w:num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i/>
          <w:iCs/>
          <w:lang w:eastAsia="sk-SK"/>
        </w:rPr>
        <w:t>Glaucoma congestivum acutum</w:t>
      </w:r>
    </w:p>
    <w:p w:rsidR="00F36E5F" w:rsidRPr="002B3A21" w:rsidRDefault="00F36E5F"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Pri tejto forme sú záchvaty slabšie a tlak sa už nevracia na normálne hodnoty. Táto forma môže byť od začiatku výrazná, ale môže byť pokračovaním akútneho </w:t>
      </w:r>
      <w:hyperlink r:id="rId41" w:tooltip="Kongescia" w:history="1">
        <w:r w:rsidRPr="002B3A21">
          <w:rPr>
            <w:rFonts w:ascii="Times New Roman" w:eastAsia="Times New Roman" w:hAnsi="Times New Roman" w:cs="Times New Roman"/>
            <w:u w:val="single"/>
            <w:lang w:eastAsia="sk-SK"/>
          </w:rPr>
          <w:t>kongestívneho</w:t>
        </w:r>
      </w:hyperlink>
      <w:r w:rsidRPr="002B3A21">
        <w:rPr>
          <w:rFonts w:ascii="Times New Roman" w:eastAsia="Times New Roman" w:hAnsi="Times New Roman" w:cs="Times New Roman"/>
          <w:lang w:eastAsia="sk-SK"/>
        </w:rPr>
        <w:t xml:space="preserve"> glaukómu.</w:t>
      </w:r>
    </w:p>
    <w:p w:rsidR="00F36E5F" w:rsidRPr="002B3A21" w:rsidRDefault="00F36E5F" w:rsidP="008B4086">
      <w:pPr>
        <w:numPr>
          <w:ilvl w:val="0"/>
          <w:numId w:val="25"/>
        </w:num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i/>
          <w:iCs/>
          <w:lang w:eastAsia="sk-SK"/>
        </w:rPr>
        <w:t>Glaucoma simplex chronicum</w:t>
      </w:r>
    </w:p>
    <w:p w:rsidR="00F36E5F" w:rsidRPr="002B3A21" w:rsidRDefault="00F36E5F"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V priebehu dňa tlak kolíše v menšej alebo väčšej miere a pacienti </w:t>
      </w:r>
      <w:hyperlink r:id="rId42" w:tooltip="Subjektívnosť" w:history="1">
        <w:r w:rsidRPr="002B3A21">
          <w:rPr>
            <w:rFonts w:ascii="Times New Roman" w:eastAsia="Times New Roman" w:hAnsi="Times New Roman" w:cs="Times New Roman"/>
            <w:u w:val="single"/>
            <w:lang w:eastAsia="sk-SK"/>
          </w:rPr>
          <w:t>subjektívne</w:t>
        </w:r>
      </w:hyperlink>
      <w:r w:rsidRPr="002B3A21">
        <w:rPr>
          <w:rFonts w:ascii="Times New Roman" w:eastAsia="Times New Roman" w:hAnsi="Times New Roman" w:cs="Times New Roman"/>
          <w:lang w:eastAsia="sk-SK"/>
        </w:rPr>
        <w:t xml:space="preserve"> nepociťujú ťažkosti. Zvýšenie vnútroočného tlaku nebýva náhle ani nápadné, ale trvalé. Záchvaty chýbajú. Na chorobu pacienta upozorňuje už nenávratná ubúdanie zrakových funkcií. Je to najzákernejšia forma glaukómu.</w:t>
      </w:r>
    </w:p>
    <w:p w:rsidR="00F36E5F" w:rsidRPr="002B3A21" w:rsidRDefault="00F36E5F" w:rsidP="008B4086">
      <w:pPr>
        <w:numPr>
          <w:ilvl w:val="0"/>
          <w:numId w:val="26"/>
        </w:num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i/>
          <w:iCs/>
          <w:lang w:eastAsia="sk-SK"/>
        </w:rPr>
        <w:t>Glaucoma juvenile</w:t>
      </w:r>
    </w:p>
    <w:p w:rsidR="00F36E5F" w:rsidRPr="002B3A21" w:rsidRDefault="00F36E5F"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Vyskytuje sa u </w:t>
      </w:r>
      <w:hyperlink r:id="rId43" w:tooltip="Mladistvý" w:history="1">
        <w:r w:rsidRPr="002B3A21">
          <w:rPr>
            <w:rFonts w:ascii="Times New Roman" w:eastAsia="Times New Roman" w:hAnsi="Times New Roman" w:cs="Times New Roman"/>
            <w:u w:val="single"/>
            <w:lang w:eastAsia="sk-SK"/>
          </w:rPr>
          <w:t>mladistvých</w:t>
        </w:r>
      </w:hyperlink>
      <w:r w:rsidRPr="002B3A21">
        <w:rPr>
          <w:rFonts w:ascii="Times New Roman" w:eastAsia="Times New Roman" w:hAnsi="Times New Roman" w:cs="Times New Roman"/>
          <w:lang w:eastAsia="sk-SK"/>
        </w:rPr>
        <w:t xml:space="preserve"> ľudí. Najčastejšie prebieha vo forme </w:t>
      </w:r>
      <w:r w:rsidRPr="002B3A21">
        <w:rPr>
          <w:rFonts w:ascii="Times New Roman" w:eastAsia="Times New Roman" w:hAnsi="Times New Roman" w:cs="Times New Roman"/>
          <w:i/>
          <w:iCs/>
          <w:lang w:eastAsia="sk-SK"/>
        </w:rPr>
        <w:t>glaucoma congestivum chronicum</w:t>
      </w:r>
      <w:r w:rsidRPr="002B3A21">
        <w:rPr>
          <w:rFonts w:ascii="Times New Roman" w:eastAsia="Times New Roman" w:hAnsi="Times New Roman" w:cs="Times New Roman"/>
          <w:lang w:eastAsia="sk-SK"/>
        </w:rPr>
        <w:t xml:space="preserve">. Býva združený s poruchou vodnej výmeny, poruchami vnútornej sekrécie (výlučku) a cievnymi chorobami. Prevláda názor, že choroba vychádza z </w:t>
      </w:r>
      <w:hyperlink r:id="rId44" w:tooltip="Podlôžko" w:history="1">
        <w:r w:rsidRPr="002B3A21">
          <w:rPr>
            <w:rFonts w:ascii="Times New Roman" w:eastAsia="Times New Roman" w:hAnsi="Times New Roman" w:cs="Times New Roman"/>
            <w:u w:val="single"/>
            <w:lang w:eastAsia="sk-SK"/>
          </w:rPr>
          <w:t>hypotalamu</w:t>
        </w:r>
      </w:hyperlink>
      <w:r w:rsidRPr="002B3A21">
        <w:rPr>
          <w:rFonts w:ascii="Times New Roman" w:eastAsia="Times New Roman" w:hAnsi="Times New Roman" w:cs="Times New Roman"/>
          <w:lang w:eastAsia="sk-SK"/>
        </w:rPr>
        <w:t>.</w:t>
      </w:r>
    </w:p>
    <w:p w:rsidR="00F36E5F" w:rsidRPr="002B3A21" w:rsidRDefault="00F36E5F" w:rsidP="008B4086">
      <w:pPr>
        <w:numPr>
          <w:ilvl w:val="0"/>
          <w:numId w:val="27"/>
        </w:num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i/>
          <w:iCs/>
          <w:lang w:eastAsia="sk-SK"/>
        </w:rPr>
        <w:t>Glaucoma infantile</w:t>
      </w:r>
    </w:p>
    <w:p w:rsidR="00F36E5F" w:rsidRPr="002B3A21" w:rsidRDefault="00F36E5F"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Vyznačuje sa zväčšením bulbu následkom zvýšeného vnútroočného tlaku počas vnútromaternicového života alebo prvého roku po narodení (</w:t>
      </w:r>
      <w:r w:rsidRPr="002B3A21">
        <w:rPr>
          <w:rFonts w:ascii="Times New Roman" w:eastAsia="Times New Roman" w:hAnsi="Times New Roman" w:cs="Times New Roman"/>
          <w:i/>
          <w:iCs/>
          <w:lang w:eastAsia="sk-SK"/>
        </w:rPr>
        <w:t>hydrophthalmus</w:t>
      </w:r>
      <w:r w:rsidRPr="002B3A21">
        <w:rPr>
          <w:rFonts w:ascii="Times New Roman" w:eastAsia="Times New Roman" w:hAnsi="Times New Roman" w:cs="Times New Roman"/>
          <w:lang w:eastAsia="sk-SK"/>
        </w:rPr>
        <w:t>).</w:t>
      </w:r>
    </w:p>
    <w:p w:rsidR="00F36E5F" w:rsidRPr="002B3A21" w:rsidRDefault="00F36E5F"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lastRenderedPageBreak/>
        <w:t xml:space="preserve">Je zapríčinený zahataním komorového uhla </w:t>
      </w:r>
      <w:hyperlink r:id="rId45" w:tooltip="Mezenchým" w:history="1">
        <w:r w:rsidRPr="002B3A21">
          <w:rPr>
            <w:rFonts w:ascii="Times New Roman" w:eastAsia="Times New Roman" w:hAnsi="Times New Roman" w:cs="Times New Roman"/>
            <w:u w:val="single"/>
            <w:lang w:eastAsia="sk-SK"/>
          </w:rPr>
          <w:t>mezenchýmovým</w:t>
        </w:r>
      </w:hyperlink>
      <w:r w:rsidRPr="002B3A21">
        <w:rPr>
          <w:rFonts w:ascii="Times New Roman" w:eastAsia="Times New Roman" w:hAnsi="Times New Roman" w:cs="Times New Roman"/>
          <w:lang w:eastAsia="sk-SK"/>
        </w:rPr>
        <w:t xml:space="preserve"> tkanivom, ktoré spôsobuje sťaženie odtoku komorovej vody. Ide o recesívne dedičnú chorobu, ktorá sa vyskytuje u občanov </w:t>
      </w:r>
      <w:hyperlink r:id="rId46" w:tooltip="Rómovia" w:history="1">
        <w:r w:rsidRPr="002B3A21">
          <w:rPr>
            <w:rFonts w:ascii="Times New Roman" w:eastAsia="Times New Roman" w:hAnsi="Times New Roman" w:cs="Times New Roman"/>
            <w:u w:val="single"/>
            <w:lang w:eastAsia="sk-SK"/>
          </w:rPr>
          <w:t>rómskeho</w:t>
        </w:r>
      </w:hyperlink>
      <w:r w:rsidRPr="002B3A21">
        <w:rPr>
          <w:rFonts w:ascii="Times New Roman" w:eastAsia="Times New Roman" w:hAnsi="Times New Roman" w:cs="Times New Roman"/>
          <w:lang w:eastAsia="sk-SK"/>
        </w:rPr>
        <w:t xml:space="preserve"> pôvodu desaťkrát častejšie ako u ostatného </w:t>
      </w:r>
      <w:hyperlink r:id="rId47" w:tooltip="Obyvateľstvo" w:history="1">
        <w:r w:rsidRPr="002B3A21">
          <w:rPr>
            <w:rFonts w:ascii="Times New Roman" w:eastAsia="Times New Roman" w:hAnsi="Times New Roman" w:cs="Times New Roman"/>
            <w:u w:val="single"/>
            <w:lang w:eastAsia="sk-SK"/>
          </w:rPr>
          <w:t>obyvateľstva</w:t>
        </w:r>
      </w:hyperlink>
      <w:r w:rsidRPr="002B3A21">
        <w:rPr>
          <w:rFonts w:ascii="Times New Roman" w:eastAsia="Times New Roman" w:hAnsi="Times New Roman" w:cs="Times New Roman"/>
          <w:lang w:eastAsia="sk-SK"/>
        </w:rPr>
        <w:t>.</w:t>
      </w:r>
    </w:p>
    <w:p w:rsidR="00F36E5F" w:rsidRPr="002B3A21" w:rsidRDefault="00F36E5F" w:rsidP="008B4086">
      <w:pPr>
        <w:spacing w:before="100" w:beforeAutospacing="1" w:after="100" w:afterAutospacing="1" w:line="240" w:lineRule="auto"/>
        <w:outlineLvl w:val="1"/>
        <w:rPr>
          <w:rFonts w:ascii="Times New Roman" w:eastAsia="Times New Roman" w:hAnsi="Times New Roman" w:cs="Times New Roman"/>
          <w:b/>
          <w:bCs/>
          <w:lang w:eastAsia="sk-SK"/>
        </w:rPr>
      </w:pPr>
      <w:r w:rsidRPr="002B3A21">
        <w:rPr>
          <w:rFonts w:ascii="Times New Roman" w:eastAsia="Times New Roman" w:hAnsi="Times New Roman" w:cs="Times New Roman"/>
          <w:b/>
          <w:bCs/>
          <w:lang w:eastAsia="sk-SK"/>
        </w:rPr>
        <w:t>Sekundárny glaukóm</w:t>
      </w:r>
    </w:p>
    <w:p w:rsidR="00F36E5F" w:rsidRPr="002B3A21" w:rsidRDefault="00F36E5F"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Môžu ho spôsobiť všetky očné choroby, ktoré majú vplyv na sťaženie odtoku komorovej vody. Svetloplachosť, prekrvenie bulbárnej spojovky, bolesti oka alebo hlavy.</w:t>
      </w:r>
    </w:p>
    <w:p w:rsidR="00F36E5F" w:rsidRPr="002B3A21" w:rsidRDefault="00F36E5F" w:rsidP="008B4086">
      <w:pPr>
        <w:pStyle w:val="Nadpis3"/>
        <w:rPr>
          <w:sz w:val="22"/>
          <w:szCs w:val="22"/>
        </w:rPr>
      </w:pPr>
      <w:r w:rsidRPr="002B3A21">
        <w:rPr>
          <w:sz w:val="22"/>
          <w:szCs w:val="22"/>
        </w:rPr>
        <w:t>Hemeralopia</w:t>
      </w:r>
    </w:p>
    <w:p w:rsidR="00F36E5F" w:rsidRPr="002B3A21" w:rsidRDefault="00F36E5F" w:rsidP="008B4086">
      <w:pPr>
        <w:pStyle w:val="Normlnywebov"/>
        <w:rPr>
          <w:sz w:val="22"/>
          <w:szCs w:val="22"/>
        </w:rPr>
      </w:pPr>
      <w:r w:rsidRPr="002B3A21">
        <w:rPr>
          <w:sz w:val="22"/>
          <w:szCs w:val="22"/>
        </w:rPr>
        <w:t>Poruchy videnia za šera a v noci. Idiopatická hemeralopia je dedičná choroba. Šeroslepota (vlčia tma) je neschopnosť sietnice prispôsobiť sa (adaptovať sa) na nízke hodnoty svetelnosti pre poruchu tyčinkového aparátu sietnice (pri pigment. degenerácii sietnice, prípadne nedostatku vitamínuA).</w:t>
      </w:r>
    </w:p>
    <w:p w:rsidR="00F36E5F" w:rsidRPr="002B3A21" w:rsidRDefault="00F36E5F" w:rsidP="008B4086">
      <w:pPr>
        <w:pStyle w:val="Nadpis1"/>
        <w:rPr>
          <w:sz w:val="22"/>
          <w:szCs w:val="22"/>
        </w:rPr>
      </w:pPr>
      <w:r w:rsidRPr="002B3A21">
        <w:rPr>
          <w:sz w:val="22"/>
          <w:szCs w:val="22"/>
        </w:rPr>
        <w:t>Čo je šeroslepota – Hemeralopia</w:t>
      </w:r>
    </w:p>
    <w:p w:rsidR="00F36E5F" w:rsidRPr="002B3A21" w:rsidRDefault="00343144" w:rsidP="008B4086">
      <w:pPr>
        <w:spacing w:line="240" w:lineRule="auto"/>
        <w:rPr>
          <w:rStyle w:val="comments-link"/>
          <w:rFonts w:ascii="Times New Roman" w:hAnsi="Times New Roman" w:cs="Times New Roman"/>
        </w:rPr>
      </w:pPr>
      <w:hyperlink r:id="rId48" w:history="1">
        <w:r w:rsidR="00F36E5F" w:rsidRPr="002B3A21">
          <w:rPr>
            <w:rStyle w:val="Hypertextovprepojenie"/>
            <w:rFonts w:ascii="Times New Roman" w:hAnsi="Times New Roman" w:cs="Times New Roman"/>
            <w:color w:val="auto"/>
          </w:rPr>
          <w:t>13. marca 2015</w:t>
        </w:r>
      </w:hyperlink>
      <w:r w:rsidR="00F36E5F" w:rsidRPr="002B3A21">
        <w:rPr>
          <w:rStyle w:val="byline"/>
          <w:rFonts w:ascii="Times New Roman" w:hAnsi="Times New Roman" w:cs="Times New Roman"/>
        </w:rPr>
        <w:t xml:space="preserve"> – by </w:t>
      </w:r>
      <w:hyperlink r:id="rId49" w:history="1">
        <w:r w:rsidR="00F36E5F" w:rsidRPr="002B3A21">
          <w:rPr>
            <w:rStyle w:val="Hypertextovprepojenie"/>
            <w:rFonts w:ascii="Times New Roman" w:hAnsi="Times New Roman" w:cs="Times New Roman"/>
            <w:color w:val="auto"/>
          </w:rPr>
          <w:t>admin</w:t>
        </w:r>
      </w:hyperlink>
      <w:r w:rsidR="00F36E5F" w:rsidRPr="002B3A21">
        <w:rPr>
          <w:rFonts w:ascii="Times New Roman" w:hAnsi="Times New Roman" w:cs="Times New Roman"/>
        </w:rPr>
        <w:t xml:space="preserve"> </w:t>
      </w:r>
      <w:hyperlink r:id="rId50" w:anchor="respond" w:history="1">
        <w:r w:rsidR="00F36E5F" w:rsidRPr="002B3A21">
          <w:rPr>
            <w:rStyle w:val="comments-link"/>
            <w:rFonts w:ascii="Times New Roman" w:hAnsi="Times New Roman" w:cs="Times New Roman"/>
          </w:rPr>
          <w:t>0</w:t>
        </w:r>
      </w:hyperlink>
      <w:r w:rsidR="00F36E5F" w:rsidRPr="002B3A21">
        <w:rPr>
          <w:rStyle w:val="comments-link"/>
          <w:rFonts w:ascii="Times New Roman" w:hAnsi="Times New Roman" w:cs="Times New Roman"/>
        </w:rPr>
        <w:t xml:space="preserve"> </w:t>
      </w:r>
    </w:p>
    <w:p w:rsidR="008B4086" w:rsidRPr="002B3A21" w:rsidRDefault="00F36E5F" w:rsidP="008B4086">
      <w:pPr>
        <w:pStyle w:val="Normlnywebov"/>
        <w:rPr>
          <w:noProof/>
          <w:sz w:val="22"/>
          <w:szCs w:val="22"/>
        </w:rPr>
      </w:pPr>
      <w:r w:rsidRPr="002B3A21">
        <w:rPr>
          <w:sz w:val="22"/>
          <w:szCs w:val="22"/>
        </w:rPr>
        <w:t>K jednej z najdôležitejších funkcií ľudského oka patrí schopnosť prispôsobiť sa rôz</w:t>
      </w:r>
      <w:r w:rsidRPr="002B3A21">
        <w:rPr>
          <w:sz w:val="22"/>
          <w:szCs w:val="22"/>
        </w:rPr>
        <w:softHyphen/>
        <w:t>nym stupňom osvetlenia. Za túto funkciu oka je zodpo</w:t>
      </w:r>
      <w:r w:rsidRPr="002B3A21">
        <w:rPr>
          <w:sz w:val="22"/>
          <w:szCs w:val="22"/>
        </w:rPr>
        <w:softHyphen/>
        <w:t>vedná hlavne sietnica, ktorá sa skladá z takzvaných čapíkov a tyčiniek.</w:t>
      </w:r>
    </w:p>
    <w:p w:rsidR="00F36E5F" w:rsidRPr="002B3A21" w:rsidRDefault="00F36E5F" w:rsidP="008B4086">
      <w:pPr>
        <w:pStyle w:val="Normlnywebov"/>
        <w:rPr>
          <w:sz w:val="22"/>
          <w:szCs w:val="22"/>
        </w:rPr>
      </w:pPr>
    </w:p>
    <w:p w:rsidR="00F36E5F" w:rsidRPr="002B3A21" w:rsidRDefault="00F36E5F" w:rsidP="008B4086">
      <w:pPr>
        <w:pStyle w:val="Normlnywebov"/>
        <w:rPr>
          <w:sz w:val="22"/>
          <w:szCs w:val="22"/>
        </w:rPr>
      </w:pPr>
      <w:r w:rsidRPr="002B3A21">
        <w:rPr>
          <w:sz w:val="22"/>
          <w:szCs w:val="22"/>
        </w:rPr>
        <w:t>Čapíky, ktoré zodpoveda</w:t>
      </w:r>
      <w:r w:rsidRPr="002B3A21">
        <w:rPr>
          <w:sz w:val="22"/>
          <w:szCs w:val="22"/>
        </w:rPr>
        <w:softHyphen/>
        <w:t>jú za správne videnie v den</w:t>
      </w:r>
      <w:r w:rsidRPr="002B3A21">
        <w:rPr>
          <w:sz w:val="22"/>
          <w:szCs w:val="22"/>
        </w:rPr>
        <w:softHyphen/>
        <w:t>nom svetle, obsahujú tri dru</w:t>
      </w:r>
      <w:r w:rsidRPr="002B3A21">
        <w:rPr>
          <w:sz w:val="22"/>
          <w:szCs w:val="22"/>
        </w:rPr>
        <w:softHyphen/>
        <w:t>hy zrakových pigmentov (svetlocitlivých látok) na roz</w:t>
      </w:r>
      <w:r w:rsidRPr="002B3A21">
        <w:rPr>
          <w:sz w:val="22"/>
          <w:szCs w:val="22"/>
        </w:rPr>
        <w:softHyphen/>
        <w:t>diel od tyčiniek, ktoré majú len jeden zrakový pigment – tzv. purpur (rhodopsín). Táto látka umožňuje videnie za šera a v prítmí. Ak táto látka nie je v očnej sietnici obsiahnutá v dosta</w:t>
      </w:r>
      <w:r w:rsidRPr="002B3A21">
        <w:rPr>
          <w:sz w:val="22"/>
          <w:szCs w:val="22"/>
        </w:rPr>
        <w:softHyphen/>
        <w:t>točnom množstve, dochádza pri nedostatočnom osvetlení k zníženej schopnosti vide</w:t>
      </w:r>
      <w:r w:rsidRPr="002B3A21">
        <w:rPr>
          <w:sz w:val="22"/>
          <w:szCs w:val="22"/>
        </w:rPr>
        <w:softHyphen/>
        <w:t>nia, ktorá sa nazýva šerosle</w:t>
      </w:r>
      <w:r w:rsidRPr="002B3A21">
        <w:rPr>
          <w:sz w:val="22"/>
          <w:szCs w:val="22"/>
        </w:rPr>
        <w:softHyphen/>
        <w:t>pota. V extrémnych prípa</w:t>
      </w:r>
      <w:r w:rsidRPr="002B3A21">
        <w:rPr>
          <w:sz w:val="22"/>
          <w:szCs w:val="22"/>
        </w:rPr>
        <w:softHyphen/>
        <w:t>doch môže táto porucha viesť až k úplnej slepote.</w:t>
      </w:r>
    </w:p>
    <w:p w:rsidR="00F36E5F" w:rsidRPr="002B3A21" w:rsidRDefault="00F36E5F" w:rsidP="008B4086">
      <w:pPr>
        <w:pStyle w:val="Normlnywebov"/>
        <w:rPr>
          <w:sz w:val="22"/>
          <w:szCs w:val="22"/>
        </w:rPr>
      </w:pPr>
      <w:r w:rsidRPr="002B3A21">
        <w:rPr>
          <w:rStyle w:val="Siln"/>
          <w:sz w:val="22"/>
          <w:szCs w:val="22"/>
        </w:rPr>
        <w:t>Aké sú príčiny šeroslepoty?</w:t>
      </w:r>
    </w:p>
    <w:p w:rsidR="00F36E5F" w:rsidRPr="002B3A21" w:rsidRDefault="00F36E5F" w:rsidP="008B4086">
      <w:pPr>
        <w:pStyle w:val="Normlnywebov"/>
        <w:rPr>
          <w:ins w:id="0" w:author="Unknown"/>
          <w:sz w:val="22"/>
          <w:szCs w:val="22"/>
        </w:rPr>
      </w:pPr>
      <w:ins w:id="1" w:author="Unknown">
        <w:r w:rsidRPr="002B3A21">
          <w:rPr>
            <w:sz w:val="22"/>
            <w:szCs w:val="22"/>
          </w:rPr>
          <w:t>Zrakový pigment tyčiniek sa skladá z bielkovinovej časti (opsín) a látky, ktorá je prí</w:t>
        </w:r>
        <w:r w:rsidRPr="002B3A21">
          <w:rPr>
            <w:sz w:val="22"/>
            <w:szCs w:val="22"/>
          </w:rPr>
          <w:softHyphen/>
          <w:t>buzná karoténu alebo vitamí</w:t>
        </w:r>
        <w:r w:rsidRPr="002B3A21">
          <w:rPr>
            <w:sz w:val="22"/>
            <w:szCs w:val="22"/>
          </w:rPr>
          <w:softHyphen/>
          <w:t>nu A (retinín). Ked na tento zrakový pigment dopadne svetlo, rozpadne sa na rôz</w:t>
        </w:r>
        <w:r w:rsidRPr="002B3A21">
          <w:rPr>
            <w:sz w:val="22"/>
            <w:szCs w:val="22"/>
          </w:rPr>
          <w:softHyphen/>
          <w:t>ne zložky a musí sa znovu skompletizovať. Ako kataly</w:t>
        </w:r>
        <w:r w:rsidRPr="002B3A21">
          <w:rPr>
            <w:sz w:val="22"/>
            <w:szCs w:val="22"/>
          </w:rPr>
          <w:softHyphen/>
          <w:t>zátor je pre tento proces nut</w:t>
        </w:r>
        <w:r w:rsidRPr="002B3A21">
          <w:rPr>
            <w:sz w:val="22"/>
            <w:szCs w:val="22"/>
          </w:rPr>
          <w:softHyphen/>
          <w:t>ný vitamín A, ktorý je ob</w:t>
        </w:r>
        <w:r w:rsidRPr="002B3A21">
          <w:rPr>
            <w:sz w:val="22"/>
            <w:szCs w:val="22"/>
          </w:rPr>
          <w:softHyphen/>
          <w:t>siahnutý v krvi. Ak vitamín A chýba alebo ho nie je do</w:t>
        </w:r>
        <w:r w:rsidRPr="002B3A21">
          <w:rPr>
            <w:sz w:val="22"/>
            <w:szCs w:val="22"/>
          </w:rPr>
          <w:softHyphen/>
          <w:t>statok, obnovovanie tohto pigmentu je spomalené a do</w:t>
        </w:r>
        <w:r w:rsidRPr="002B3A21">
          <w:rPr>
            <w:sz w:val="22"/>
            <w:szCs w:val="22"/>
          </w:rPr>
          <w:softHyphen/>
          <w:t>chádza k šeroslepote.</w:t>
        </w:r>
      </w:ins>
    </w:p>
    <w:p w:rsidR="00F36E5F" w:rsidRPr="002B3A21" w:rsidRDefault="00F36E5F" w:rsidP="008B4086">
      <w:pPr>
        <w:pStyle w:val="Normlnywebov"/>
        <w:rPr>
          <w:ins w:id="2" w:author="Unknown"/>
          <w:sz w:val="22"/>
          <w:szCs w:val="22"/>
        </w:rPr>
      </w:pPr>
      <w:ins w:id="3" w:author="Unknown">
        <w:r w:rsidRPr="002B3A21">
          <w:rPr>
            <w:rStyle w:val="Siln"/>
            <w:sz w:val="22"/>
            <w:szCs w:val="22"/>
          </w:rPr>
          <w:t>Nedostatok vitamínu</w:t>
        </w:r>
      </w:ins>
    </w:p>
    <w:p w:rsidR="00F36E5F" w:rsidRPr="002B3A21" w:rsidRDefault="00F36E5F" w:rsidP="008B4086">
      <w:pPr>
        <w:pStyle w:val="Normlnywebov"/>
        <w:rPr>
          <w:ins w:id="4" w:author="Unknown"/>
          <w:sz w:val="22"/>
          <w:szCs w:val="22"/>
        </w:rPr>
      </w:pPr>
      <w:ins w:id="5" w:author="Unknown">
        <w:r w:rsidRPr="002B3A21">
          <w:rPr>
            <w:sz w:val="22"/>
            <w:szCs w:val="22"/>
          </w:rPr>
          <w:t>Nedostatok vitamínu A mô</w:t>
        </w:r>
        <w:r w:rsidRPr="002B3A21">
          <w:rPr>
            <w:sz w:val="22"/>
            <w:szCs w:val="22"/>
          </w:rPr>
          <w:softHyphen/>
          <w:t>žu spôsobiť rôzne príčiny. Šeroslepota môže byť dedič</w:t>
        </w:r>
        <w:r w:rsidRPr="002B3A21">
          <w:rPr>
            <w:sz w:val="22"/>
            <w:szCs w:val="22"/>
          </w:rPr>
          <w:softHyphen/>
          <w:t>nou záležitosťou alebo býva prejavom nedostatočnej vý</w:t>
        </w:r>
        <w:r w:rsidRPr="002B3A21">
          <w:rPr>
            <w:sz w:val="22"/>
            <w:szCs w:val="22"/>
          </w:rPr>
          <w:softHyphen/>
          <w:t>živy. Prejavuje sa aj pri tých chorobách, pri ktorých je porušené vstrebávanie alebo spracovanie vitamínu A, čo býva časté pri chronickej gastritíde alebo pri ochore</w:t>
        </w:r>
        <w:r w:rsidRPr="002B3A21">
          <w:rPr>
            <w:sz w:val="22"/>
            <w:szCs w:val="22"/>
          </w:rPr>
          <w:softHyphen/>
          <w:t>niach pečene. Šeroslepota sa vyskytuje aj pri celom rade očných ochorení.</w:t>
        </w:r>
      </w:ins>
    </w:p>
    <w:p w:rsidR="00F36E5F" w:rsidRPr="002B3A21" w:rsidRDefault="00F36E5F" w:rsidP="008B4086">
      <w:pPr>
        <w:pStyle w:val="Normlnywebov"/>
        <w:rPr>
          <w:ins w:id="6" w:author="Unknown"/>
          <w:sz w:val="22"/>
          <w:szCs w:val="22"/>
        </w:rPr>
      </w:pPr>
      <w:ins w:id="7" w:author="Unknown">
        <w:r w:rsidRPr="002B3A21">
          <w:rPr>
            <w:rStyle w:val="Siln"/>
            <w:sz w:val="22"/>
            <w:szCs w:val="22"/>
          </w:rPr>
          <w:t>Príznaky</w:t>
        </w:r>
      </w:ins>
    </w:p>
    <w:p w:rsidR="00F36E5F" w:rsidRPr="002B3A21" w:rsidRDefault="00F36E5F" w:rsidP="008B4086">
      <w:pPr>
        <w:numPr>
          <w:ilvl w:val="0"/>
          <w:numId w:val="28"/>
        </w:numPr>
        <w:spacing w:after="0" w:line="240" w:lineRule="auto"/>
        <w:ind w:left="0"/>
        <w:rPr>
          <w:ins w:id="8" w:author="Unknown"/>
          <w:rFonts w:ascii="Times New Roman" w:hAnsi="Times New Roman" w:cs="Times New Roman"/>
        </w:rPr>
      </w:pPr>
      <w:ins w:id="9" w:author="Unknown">
        <w:r w:rsidRPr="002B3A21">
          <w:rPr>
            <w:rFonts w:ascii="Times New Roman" w:hAnsi="Times New Roman" w:cs="Times New Roman"/>
          </w:rPr>
          <w:t>Zozačiatku zlé videnie za šera a v prítmí.</w:t>
        </w:r>
      </w:ins>
    </w:p>
    <w:p w:rsidR="00F36E5F" w:rsidRPr="002B3A21" w:rsidRDefault="00F36E5F" w:rsidP="008B4086">
      <w:pPr>
        <w:numPr>
          <w:ilvl w:val="0"/>
          <w:numId w:val="28"/>
        </w:numPr>
        <w:spacing w:after="0" w:line="240" w:lineRule="auto"/>
        <w:ind w:left="0"/>
        <w:rPr>
          <w:ins w:id="10" w:author="Unknown"/>
          <w:rFonts w:ascii="Times New Roman" w:hAnsi="Times New Roman" w:cs="Times New Roman"/>
        </w:rPr>
      </w:pPr>
      <w:ins w:id="11" w:author="Unknown">
        <w:r w:rsidRPr="002B3A21">
          <w:rPr>
            <w:rFonts w:ascii="Times New Roman" w:hAnsi="Times New Roman" w:cs="Times New Roman"/>
          </w:rPr>
          <w:t>Neskôr v noci úplná slepota.</w:t>
        </w:r>
      </w:ins>
    </w:p>
    <w:p w:rsidR="00F36E5F" w:rsidRPr="002B3A21" w:rsidRDefault="00F36E5F" w:rsidP="008B4086">
      <w:pPr>
        <w:numPr>
          <w:ilvl w:val="0"/>
          <w:numId w:val="28"/>
        </w:numPr>
        <w:spacing w:after="0" w:line="240" w:lineRule="auto"/>
        <w:ind w:left="0"/>
        <w:rPr>
          <w:ins w:id="12" w:author="Unknown"/>
          <w:rFonts w:ascii="Times New Roman" w:hAnsi="Times New Roman" w:cs="Times New Roman"/>
        </w:rPr>
      </w:pPr>
      <w:ins w:id="13" w:author="Unknown">
        <w:r w:rsidRPr="002B3A21">
          <w:rPr>
            <w:rFonts w:ascii="Times New Roman" w:hAnsi="Times New Roman" w:cs="Times New Roman"/>
          </w:rPr>
          <w:t>Vysychanie kože s rohovatením v určitých oblastiach tela (paže, stehná, ramená,   zadok, brucho).</w:t>
        </w:r>
      </w:ins>
    </w:p>
    <w:p w:rsidR="00F36E5F" w:rsidRPr="002B3A21" w:rsidRDefault="00F36E5F" w:rsidP="008B4086">
      <w:pPr>
        <w:numPr>
          <w:ilvl w:val="0"/>
          <w:numId w:val="28"/>
        </w:numPr>
        <w:spacing w:after="0" w:line="240" w:lineRule="auto"/>
        <w:ind w:left="0"/>
        <w:rPr>
          <w:ins w:id="14" w:author="Unknown"/>
          <w:rFonts w:ascii="Times New Roman" w:hAnsi="Times New Roman" w:cs="Times New Roman"/>
        </w:rPr>
      </w:pPr>
      <w:ins w:id="15" w:author="Unknown">
        <w:r w:rsidRPr="002B3A21">
          <w:rPr>
            <w:rFonts w:ascii="Times New Roman" w:hAnsi="Times New Roman" w:cs="Times New Roman"/>
          </w:rPr>
          <w:t>Zvýšená náklonnosť k hnačkám a zápalom čriev.</w:t>
        </w:r>
      </w:ins>
    </w:p>
    <w:p w:rsidR="00F36E5F" w:rsidRPr="002B3A21" w:rsidRDefault="00F36E5F" w:rsidP="008B4086">
      <w:pPr>
        <w:pStyle w:val="Nadpis1"/>
        <w:rPr>
          <w:sz w:val="22"/>
          <w:szCs w:val="22"/>
        </w:rPr>
      </w:pPr>
      <w:r w:rsidRPr="002B3A21">
        <w:rPr>
          <w:sz w:val="22"/>
          <w:szCs w:val="22"/>
        </w:rPr>
        <w:lastRenderedPageBreak/>
        <w:t>Čo je astigmatizmus</w:t>
      </w:r>
    </w:p>
    <w:p w:rsidR="00F36E5F" w:rsidRPr="002B3A21" w:rsidRDefault="00F36E5F" w:rsidP="008B4086">
      <w:pPr>
        <w:pStyle w:val="Normlnywebov"/>
        <w:jc w:val="both"/>
        <w:rPr>
          <w:sz w:val="22"/>
          <w:szCs w:val="22"/>
        </w:rPr>
      </w:pPr>
      <w:r w:rsidRPr="002B3A21">
        <w:rPr>
          <w:rStyle w:val="Siln"/>
          <w:sz w:val="22"/>
          <w:szCs w:val="22"/>
        </w:rPr>
        <w:t>Hoci sa táto očná chyba prejavuje zhoršenou ostrosťou zraku a nedostatočným vnímaním detailov a kontrastov, častokrát vôbec netušíme, že nás postihla.</w:t>
      </w:r>
    </w:p>
    <w:p w:rsidR="00F36E5F" w:rsidRPr="002B3A21" w:rsidRDefault="00F36E5F" w:rsidP="008B4086">
      <w:pPr>
        <w:pStyle w:val="Normlnywebov"/>
        <w:jc w:val="both"/>
        <w:rPr>
          <w:sz w:val="22"/>
          <w:szCs w:val="22"/>
        </w:rPr>
      </w:pPr>
      <w:r w:rsidRPr="002B3A21">
        <w:rPr>
          <w:sz w:val="22"/>
          <w:szCs w:val="22"/>
        </w:rPr>
        <w:t>Príčinou astigmatizmu je nerovnomerné zakrivenie niektorých optických plôch oka, najčastejšie očnej rohovky. Pri astigmatizme totiž nie je rohovka pravidelná a nepripomína guľatú loptu, ale skôr šišku, pretože je v jednej alebo v oboch osiach viac či menej zakrivená. Lúče svetla zo všetkých smerov prechádzajúce rohovkou sa potom odlišne lámu a na sietnici sa nedokážu spojiť do jedného bodu. Výsledkom je rozostrené a deformované videnie.</w:t>
      </w:r>
    </w:p>
    <w:p w:rsidR="00F36E5F" w:rsidRPr="002B3A21" w:rsidRDefault="00F36E5F" w:rsidP="008B4086">
      <w:pPr>
        <w:pStyle w:val="Normlnywebov"/>
        <w:jc w:val="both"/>
        <w:rPr>
          <w:sz w:val="22"/>
          <w:szCs w:val="22"/>
        </w:rPr>
      </w:pPr>
      <w:r w:rsidRPr="002B3A21">
        <w:rPr>
          <w:sz w:val="22"/>
          <w:szCs w:val="22"/>
        </w:rPr>
        <w:t>S astigmatizmom (tzv. cylindrickou očnou vadou) sa zvyčajne narodíme – nízky stupeň zakrivenia postihuje väčšinu ľudí, pretože rohovka nikdy nie je úplne pravidelná, ale má mierne zakrivenie. Videnie je však bezproblémové a nie je potrebné ho žiadnym spôsobom korigovať. V prípade väčšej chyby je však korekcia nevyhnutná. Niekedy sa astigmatizmus diagnostikuje až u dospelých, napríklad v súvislosti s úrazmi, operáciami rohovky a pri niektorých očných ochoreniach.</w:t>
      </w:r>
    </w:p>
    <w:p w:rsidR="00F36E5F" w:rsidRPr="002B3A21" w:rsidRDefault="00F36E5F" w:rsidP="008B4086">
      <w:pPr>
        <w:pStyle w:val="Normlnywebov"/>
        <w:jc w:val="both"/>
        <w:rPr>
          <w:sz w:val="22"/>
          <w:szCs w:val="22"/>
        </w:rPr>
      </w:pPr>
      <w:r w:rsidRPr="002B3A21">
        <w:rPr>
          <w:rStyle w:val="Siln"/>
          <w:sz w:val="22"/>
          <w:szCs w:val="22"/>
        </w:rPr>
        <w:t>Astigmatizmus sa často objavuje súčasne s inou očnou chybou, zvyčajne s ďalekozrakosťou a krátkozrakosťou</w:t>
      </w:r>
      <w:r w:rsidRPr="002B3A21">
        <w:rPr>
          <w:sz w:val="22"/>
          <w:szCs w:val="22"/>
        </w:rPr>
        <w:t>. Veľkosť vady možno zistiť len pri očnom vyšetrení a uvádza sa v tzv. cylindrických dioptriách s počtom uhlových stupňov osi. Namerané údaje lekár zapisuje napríklad do poukazu na okuliare, pretože sú potrebné na vhodnú korekciu.</w:t>
      </w:r>
    </w:p>
    <w:p w:rsidR="00F36E5F" w:rsidRPr="002B3A21" w:rsidRDefault="00F36E5F" w:rsidP="008B4086">
      <w:pPr>
        <w:pStyle w:val="Normlnywebov"/>
        <w:jc w:val="both"/>
        <w:rPr>
          <w:sz w:val="22"/>
          <w:szCs w:val="22"/>
        </w:rPr>
      </w:pPr>
      <w:r w:rsidRPr="002B3A21">
        <w:rPr>
          <w:sz w:val="22"/>
          <w:szCs w:val="22"/>
        </w:rPr>
        <w:t> Ako sa astigmatizmus prejavuje</w:t>
      </w:r>
    </w:p>
    <w:p w:rsidR="00F36E5F" w:rsidRPr="002B3A21" w:rsidRDefault="00F36E5F" w:rsidP="008B4086">
      <w:pPr>
        <w:pStyle w:val="Normlnywebov"/>
        <w:jc w:val="both"/>
        <w:rPr>
          <w:sz w:val="22"/>
          <w:szCs w:val="22"/>
        </w:rPr>
      </w:pPr>
      <w:r w:rsidRPr="002B3A21">
        <w:rPr>
          <w:sz w:val="22"/>
          <w:szCs w:val="22"/>
        </w:rPr>
        <w:t>Astigmatizmus ovplyvňuje videnie do blízka aj do diaľky. Kvalita videnia závisí od veľkosti vady. Nízke postihnutie nebýva viditeľné, u vyšších stupňov astigmatizmu sa objavuje znížená ostrosť videnia, zhoršené vnímanie detailov a kontrastov, pokrivený a deformovaný obraz, čo často vedie k zamieňaniu si niektorých písmen a znakov, napríklad </w:t>
      </w:r>
      <w:r w:rsidRPr="002B3A21">
        <w:rPr>
          <w:rStyle w:val="Siln"/>
          <w:sz w:val="22"/>
          <w:szCs w:val="22"/>
        </w:rPr>
        <w:t>3 namiesto 8, M namiesto H alebo N, P namiesto F alebo K namiesto X</w:t>
      </w:r>
      <w:r w:rsidRPr="002B3A21">
        <w:rPr>
          <w:sz w:val="22"/>
          <w:szCs w:val="22"/>
        </w:rPr>
        <w:t>. Sprievodným javom astigmatizmu bývajú bolesti hlavy, únava, pálenie a rezanie očí a podobne. Človek máva problém aj s priestorovou orientáciou, priviera oči pri pohľade na vzdialené predmety alebo otáča hlavu do určitého smeru.</w:t>
      </w:r>
    </w:p>
    <w:p w:rsidR="00F36E5F" w:rsidRPr="002B3A21" w:rsidRDefault="00F36E5F" w:rsidP="008B4086">
      <w:pPr>
        <w:spacing w:after="0" w:line="240" w:lineRule="auto"/>
        <w:outlineLvl w:val="1"/>
        <w:rPr>
          <w:rFonts w:ascii="Times New Roman" w:eastAsia="Times New Roman" w:hAnsi="Times New Roman" w:cs="Times New Roman"/>
          <w:b/>
          <w:bCs/>
          <w:kern w:val="36"/>
          <w:lang w:eastAsia="sk-SK"/>
        </w:rPr>
      </w:pPr>
      <w:r w:rsidRPr="002B3A21">
        <w:rPr>
          <w:rFonts w:ascii="Times New Roman" w:eastAsia="Times New Roman" w:hAnsi="Times New Roman" w:cs="Times New Roman"/>
          <w:b/>
          <w:bCs/>
          <w:kern w:val="36"/>
          <w:lang w:eastAsia="sk-SK"/>
        </w:rPr>
        <w:t>Škúlenie u detí - strabizmus</w:t>
      </w:r>
    </w:p>
    <w:p w:rsidR="00F36E5F" w:rsidRPr="002B3A21" w:rsidRDefault="00F36E5F"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Autor: Mária Kopčíková</w:t>
      </w:r>
    </w:p>
    <w:p w:rsidR="00F36E5F" w:rsidRPr="002B3A21" w:rsidRDefault="00F36E5F"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Jedným z </w:t>
      </w:r>
      <w:hyperlink r:id="rId51" w:history="1">
        <w:r w:rsidRPr="002B3A21">
          <w:rPr>
            <w:rFonts w:ascii="Times New Roman" w:eastAsia="Times New Roman" w:hAnsi="Times New Roman" w:cs="Times New Roman"/>
            <w:u w:val="single"/>
            <w:bdr w:val="none" w:sz="0" w:space="0" w:color="auto" w:frame="1"/>
            <w:lang w:eastAsia="sk-SK"/>
          </w:rPr>
          <w:t>najčastejších problémov očí</w:t>
        </w:r>
      </w:hyperlink>
      <w:r w:rsidRPr="002B3A21">
        <w:rPr>
          <w:rFonts w:ascii="Times New Roman" w:eastAsia="Times New Roman" w:hAnsi="Times New Roman" w:cs="Times New Roman"/>
          <w:lang w:eastAsia="sk-SK"/>
        </w:rPr>
        <w:t xml:space="preserve"> u detí je </w:t>
      </w:r>
      <w:r w:rsidRPr="002B3A21">
        <w:rPr>
          <w:rFonts w:ascii="Times New Roman" w:eastAsia="Times New Roman" w:hAnsi="Times New Roman" w:cs="Times New Roman"/>
          <w:b/>
          <w:bCs/>
          <w:lang w:eastAsia="sk-SK"/>
        </w:rPr>
        <w:t>škúlenie – strabizmus</w:t>
      </w:r>
      <w:r w:rsidRPr="002B3A21">
        <w:rPr>
          <w:rFonts w:ascii="Times New Roman" w:eastAsia="Times New Roman" w:hAnsi="Times New Roman" w:cs="Times New Roman"/>
          <w:lang w:eastAsia="sk-SK"/>
        </w:rPr>
        <w:t xml:space="preserve">. Objaví sa asi u 7 % všetkých detí a trikrát častejšie sa vyskytuje u predčasne narodených detí. Približne tretina prípadov strabizmu sa objaví v prvom roku života. </w:t>
      </w:r>
    </w:p>
    <w:p w:rsidR="00F36E5F" w:rsidRPr="002B3A21" w:rsidRDefault="00F36E5F"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Názov strabizmus pochádza z gréckeho slova strabos, čo znamená krivý. </w:t>
      </w:r>
    </w:p>
    <w:p w:rsidR="00F36E5F" w:rsidRPr="002B3A21" w:rsidRDefault="00F36E5F" w:rsidP="008B4086">
      <w:pPr>
        <w:spacing w:after="0" w:line="240" w:lineRule="auto"/>
        <w:outlineLvl w:val="2"/>
        <w:rPr>
          <w:rFonts w:ascii="Times New Roman" w:eastAsia="Times New Roman" w:hAnsi="Times New Roman" w:cs="Times New Roman"/>
          <w:b/>
          <w:bCs/>
          <w:lang w:eastAsia="sk-SK"/>
        </w:rPr>
      </w:pPr>
      <w:r w:rsidRPr="002B3A21">
        <w:rPr>
          <w:rFonts w:ascii="Times New Roman" w:eastAsia="Times New Roman" w:hAnsi="Times New Roman" w:cs="Times New Roman"/>
          <w:b/>
          <w:bCs/>
          <w:lang w:eastAsia="sk-SK"/>
        </w:rPr>
        <w:t>O čo ide pri škúlení</w:t>
      </w:r>
    </w:p>
    <w:p w:rsidR="00F36E5F" w:rsidRPr="002B3A21" w:rsidRDefault="00F36E5F" w:rsidP="008B4086">
      <w:pPr>
        <w:spacing w:after="0" w:line="240" w:lineRule="auto"/>
        <w:rPr>
          <w:rFonts w:ascii="Times New Roman" w:eastAsia="Times New Roman" w:hAnsi="Times New Roman" w:cs="Times New Roman"/>
          <w:lang w:eastAsia="sk-SK"/>
        </w:rPr>
      </w:pPr>
    </w:p>
    <w:p w:rsidR="00F36E5F" w:rsidRPr="002B3A21" w:rsidRDefault="00F36E5F" w:rsidP="008B4086">
      <w:pPr>
        <w:spacing w:after="0" w:line="240" w:lineRule="auto"/>
        <w:ind w:left="938"/>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Zdroj: istock.com</w:t>
      </w:r>
    </w:p>
    <w:p w:rsidR="00F36E5F" w:rsidRPr="002B3A21" w:rsidRDefault="00F36E5F"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w:t>
      </w:r>
    </w:p>
    <w:p w:rsidR="00F36E5F" w:rsidRPr="002B3A21" w:rsidRDefault="00F36E5F"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Ak sú oči v poriadku, tak sú pri priamom pohľade do diaľky v rovnobežnom postavení. </w:t>
      </w:r>
      <w:r w:rsidRPr="002B3A21">
        <w:rPr>
          <w:rFonts w:ascii="Times New Roman" w:eastAsia="Times New Roman" w:hAnsi="Times New Roman" w:cs="Times New Roman"/>
          <w:b/>
          <w:bCs/>
          <w:lang w:eastAsia="sk-SK"/>
        </w:rPr>
        <w:t>Akákoľvek odchýlka</w:t>
      </w:r>
      <w:r w:rsidRPr="002B3A21">
        <w:rPr>
          <w:rFonts w:ascii="Times New Roman" w:eastAsia="Times New Roman" w:hAnsi="Times New Roman" w:cs="Times New Roman"/>
          <w:lang w:eastAsia="sk-SK"/>
        </w:rPr>
        <w:t xml:space="preserve"> od tohto postavenia sa nazýva škúlenie - strabizmus. </w:t>
      </w:r>
    </w:p>
    <w:p w:rsidR="00F36E5F" w:rsidRPr="002B3A21" w:rsidRDefault="00F36E5F"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Rovnobežné postavenie a pohyblivosť očí všetkými smermi zabezpečujú vonkajšie očné svaly. Ak niektorý z týchto svalov nefunguje správne, zapríčiňuje to zabiehanie oka, škúlenie. </w:t>
      </w:r>
    </w:p>
    <w:p w:rsidR="00F36E5F" w:rsidRPr="002B3A21" w:rsidRDefault="00F36E5F"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Škúlenie nie je len kozmetická chyba, ale je sprevádzané i poruchou zraku. Nesymetrické postavenie znemožňuje správnu spoluprácu očí a vzniká tupozrakosť (amblyopia) škúliaceho oka. Škúliace oko zaostane vo vývoji. U škúliaceho oka sa obraz vytvára na inom mieste a preto je menej kvalitný. </w:t>
      </w:r>
      <w:r w:rsidRPr="002B3A21">
        <w:rPr>
          <w:rFonts w:ascii="Times New Roman" w:eastAsia="Times New Roman" w:hAnsi="Times New Roman" w:cs="Times New Roman"/>
          <w:b/>
          <w:bCs/>
          <w:lang w:eastAsia="sk-SK"/>
        </w:rPr>
        <w:t>Mozog, aby sa vyhol dvojitému videniu, tento obraz potláča a vznikne tupozrakosť.</w:t>
      </w:r>
      <w:r w:rsidRPr="002B3A21">
        <w:rPr>
          <w:rFonts w:ascii="Times New Roman" w:eastAsia="Times New Roman" w:hAnsi="Times New Roman" w:cs="Times New Roman"/>
          <w:lang w:eastAsia="sk-SK"/>
        </w:rPr>
        <w:t xml:space="preserve"> </w:t>
      </w:r>
    </w:p>
    <w:p w:rsidR="00F36E5F" w:rsidRPr="002B3A21" w:rsidRDefault="00F36E5F" w:rsidP="008B4086">
      <w:pPr>
        <w:spacing w:after="0" w:line="240" w:lineRule="auto"/>
        <w:outlineLvl w:val="2"/>
        <w:rPr>
          <w:rFonts w:ascii="Times New Roman" w:eastAsia="Times New Roman" w:hAnsi="Times New Roman" w:cs="Times New Roman"/>
          <w:b/>
          <w:bCs/>
          <w:lang w:eastAsia="sk-SK"/>
        </w:rPr>
      </w:pPr>
      <w:r w:rsidRPr="002B3A21">
        <w:rPr>
          <w:rFonts w:ascii="Times New Roman" w:eastAsia="Times New Roman" w:hAnsi="Times New Roman" w:cs="Times New Roman"/>
          <w:b/>
          <w:bCs/>
          <w:lang w:eastAsia="sk-SK"/>
        </w:rPr>
        <w:t>Iné príčiny strabizmu</w:t>
      </w:r>
    </w:p>
    <w:p w:rsidR="00F36E5F" w:rsidRPr="002B3A21" w:rsidRDefault="00F36E5F"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Okrem nie úplne dobrej funkcie očných svalov môžu byť príčinou škúlenia:</w:t>
      </w:r>
    </w:p>
    <w:p w:rsidR="00F36E5F" w:rsidRPr="002B3A21" w:rsidRDefault="00F36E5F" w:rsidP="008B4086">
      <w:pPr>
        <w:numPr>
          <w:ilvl w:val="0"/>
          <w:numId w:val="29"/>
        </w:numPr>
        <w:spacing w:after="0" w:line="240" w:lineRule="auto"/>
        <w:ind w:left="218"/>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prítomnosť refrakčnej chyby - krátkozrakosť, ďalekozrakosť alebo astigmatizmus,</w:t>
      </w:r>
    </w:p>
    <w:p w:rsidR="00F36E5F" w:rsidRPr="002B3A21" w:rsidRDefault="00F36E5F" w:rsidP="008B4086">
      <w:pPr>
        <w:numPr>
          <w:ilvl w:val="0"/>
          <w:numId w:val="29"/>
        </w:numPr>
        <w:spacing w:after="0" w:line="240" w:lineRule="auto"/>
        <w:ind w:left="218"/>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niektoré očné ochorenia, napríklad ochorenia sietnice alebo ochorenia  šošovky. </w:t>
      </w:r>
    </w:p>
    <w:p w:rsidR="00F36E5F" w:rsidRPr="002B3A21" w:rsidRDefault="00F36E5F" w:rsidP="008B4086">
      <w:pPr>
        <w:spacing w:after="0" w:line="240" w:lineRule="auto"/>
        <w:outlineLvl w:val="2"/>
        <w:rPr>
          <w:rFonts w:ascii="Times New Roman" w:eastAsia="Times New Roman" w:hAnsi="Times New Roman" w:cs="Times New Roman"/>
          <w:b/>
          <w:bCs/>
          <w:lang w:eastAsia="sk-SK"/>
        </w:rPr>
      </w:pPr>
      <w:r w:rsidRPr="002B3A21">
        <w:rPr>
          <w:rFonts w:ascii="Times New Roman" w:eastAsia="Times New Roman" w:hAnsi="Times New Roman" w:cs="Times New Roman"/>
          <w:b/>
          <w:bCs/>
          <w:lang w:eastAsia="sk-SK"/>
        </w:rPr>
        <w:lastRenderedPageBreak/>
        <w:t>Kedy sa škúlenie objaví</w:t>
      </w:r>
    </w:p>
    <w:p w:rsidR="00F36E5F" w:rsidRPr="002B3A21" w:rsidRDefault="00F36E5F"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V ktoromkoľvek období detského veku. </w:t>
      </w:r>
      <w:r w:rsidRPr="002B3A21">
        <w:rPr>
          <w:rFonts w:ascii="Times New Roman" w:eastAsia="Times New Roman" w:hAnsi="Times New Roman" w:cs="Times New Roman"/>
          <w:b/>
          <w:bCs/>
          <w:lang w:eastAsia="sk-SK"/>
        </w:rPr>
        <w:t>Občasné zabiehanie očí hneď po narodení až do šiesteho mesiaca života však môže byť fyziologické,</w:t>
      </w:r>
      <w:r w:rsidRPr="002B3A21">
        <w:rPr>
          <w:rFonts w:ascii="Times New Roman" w:eastAsia="Times New Roman" w:hAnsi="Times New Roman" w:cs="Times New Roman"/>
          <w:lang w:eastAsia="sk-SK"/>
        </w:rPr>
        <w:t xml:space="preserve"> keďže v tomto veku u detí neexistuje ešte žiadna spolupráca očí. Od šiesteho mesiaca života sa postupne vyvíja spolupráca očí a úroveň videnia, ale </w:t>
      </w:r>
      <w:r w:rsidRPr="002B3A21">
        <w:rPr>
          <w:rFonts w:ascii="Times New Roman" w:eastAsia="Times New Roman" w:hAnsi="Times New Roman" w:cs="Times New Roman"/>
          <w:b/>
          <w:bCs/>
          <w:lang w:eastAsia="sk-SK"/>
        </w:rPr>
        <w:t>až  v  5. roku života sa dosiahne stupeň videnia dospelého človeka.</w:t>
      </w:r>
    </w:p>
    <w:p w:rsidR="00F36E5F" w:rsidRPr="002B3A21" w:rsidRDefault="00F36E5F" w:rsidP="008B4086">
      <w:pPr>
        <w:spacing w:after="0" w:line="240" w:lineRule="auto"/>
        <w:rPr>
          <w:rFonts w:ascii="Times New Roman" w:eastAsia="Times New Roman" w:hAnsi="Times New Roman" w:cs="Times New Roman"/>
          <w:noProof/>
          <w:lang w:eastAsia="sk-SK"/>
        </w:rPr>
      </w:pPr>
    </w:p>
    <w:p w:rsidR="00F36E5F" w:rsidRPr="002B3A21" w:rsidRDefault="00F36E5F" w:rsidP="008B4086">
      <w:pPr>
        <w:spacing w:after="0" w:line="240" w:lineRule="auto"/>
        <w:rPr>
          <w:rFonts w:ascii="Times New Roman" w:eastAsia="Times New Roman" w:hAnsi="Times New Roman" w:cs="Times New Roman"/>
          <w:lang w:eastAsia="sk-SK"/>
        </w:rPr>
      </w:pPr>
    </w:p>
    <w:p w:rsidR="00F36E5F" w:rsidRPr="002B3A21" w:rsidRDefault="00F36E5F" w:rsidP="008B4086">
      <w:pPr>
        <w:spacing w:after="0" w:line="240" w:lineRule="auto"/>
        <w:ind w:left="938"/>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Zdroj: istock.com</w:t>
      </w:r>
    </w:p>
    <w:p w:rsidR="00F36E5F" w:rsidRPr="002B3A21" w:rsidRDefault="00F36E5F"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w:t>
      </w:r>
    </w:p>
    <w:p w:rsidR="00F36E5F" w:rsidRPr="002B3A21" w:rsidRDefault="00F36E5F"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Osobitnú skupinu </w:t>
      </w:r>
      <w:r w:rsidRPr="002B3A21">
        <w:rPr>
          <w:rFonts w:ascii="Times New Roman" w:eastAsia="Times New Roman" w:hAnsi="Times New Roman" w:cs="Times New Roman"/>
          <w:b/>
          <w:bCs/>
          <w:lang w:eastAsia="sk-SK"/>
        </w:rPr>
        <w:t>tvoria škúliace deti s neurologickým ochorením</w:t>
      </w:r>
      <w:r w:rsidRPr="002B3A21">
        <w:rPr>
          <w:rFonts w:ascii="Times New Roman" w:eastAsia="Times New Roman" w:hAnsi="Times New Roman" w:cs="Times New Roman"/>
          <w:lang w:eastAsia="sk-SK"/>
        </w:rPr>
        <w:t xml:space="preserve">, ako napríklad detská mozgová obrna alebo iné ochorenia centrálneho nervového systému. </w:t>
      </w:r>
    </w:p>
    <w:p w:rsidR="00F36E5F" w:rsidRPr="002B3A21" w:rsidRDefault="00F36E5F" w:rsidP="008B4086">
      <w:pPr>
        <w:spacing w:after="55"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MUDr. Lívia Beláňová vyjadruje presvedčenie, že dieťa, ktoré škúli, nestačí vyšetriť až po roku života. Ak rodič zistí u dieťaťa akúkoľvek odchýlku od normy v očných prejavoch, po konzultácii s detským lekárom, by </w:t>
      </w:r>
      <w:r w:rsidRPr="002B3A21">
        <w:rPr>
          <w:rFonts w:ascii="Times New Roman" w:eastAsia="Times New Roman" w:hAnsi="Times New Roman" w:cs="Times New Roman"/>
          <w:b/>
          <w:bCs/>
          <w:lang w:eastAsia="sk-SK"/>
        </w:rPr>
        <w:t>mal čo najskôr vyhľadať očného lekára.</w:t>
      </w:r>
      <w:r w:rsidRPr="002B3A21">
        <w:rPr>
          <w:rFonts w:ascii="Times New Roman" w:eastAsia="Times New Roman" w:hAnsi="Times New Roman" w:cs="Times New Roman"/>
          <w:lang w:eastAsia="sk-SK"/>
        </w:rPr>
        <w:t xml:space="preserve"> Ten po vyšetrení stanoví diagnózu a zvolí postup liečby. </w:t>
      </w:r>
    </w:p>
    <w:p w:rsidR="00F36E5F" w:rsidRPr="002B3A21" w:rsidRDefault="00F36E5F" w:rsidP="008B4086">
      <w:pPr>
        <w:spacing w:before="100" w:beforeAutospacing="1" w:after="100" w:afterAutospacing="1" w:line="240" w:lineRule="auto"/>
        <w:rPr>
          <w:rFonts w:ascii="Times New Roman" w:hAnsi="Times New Roman" w:cs="Times New Roman"/>
        </w:rPr>
      </w:pPr>
      <w:r w:rsidRPr="002B3A21">
        <w:rPr>
          <w:rStyle w:val="Siln"/>
          <w:rFonts w:ascii="Times New Roman" w:hAnsi="Times New Roman" w:cs="Times New Roman"/>
        </w:rPr>
        <w:t>Žlčové kamene - cholelitiáza</w:t>
      </w:r>
      <w:r w:rsidRPr="002B3A21">
        <w:rPr>
          <w:rFonts w:ascii="Times New Roman" w:hAnsi="Times New Roman" w:cs="Times New Roman"/>
        </w:rPr>
        <w:br/>
        <w:t>sú stvrdnuté súčasti žlče, ktoré sa môžu vytvoriť kdekoľvek v žlčových cestách (tzv. intrahepatálnych - teda v žlčových cestách nachádzajúcich sa v pečeni alebo extrahepatálnych, teda žlčových cestách, umiestnených mimo pečene) alebo v žlčníku.</w:t>
      </w:r>
      <w:r w:rsidRPr="002B3A21">
        <w:rPr>
          <w:rFonts w:ascii="Times New Roman" w:hAnsi="Times New Roman" w:cs="Times New Roman"/>
        </w:rPr>
        <w:br/>
      </w:r>
      <w:r w:rsidRPr="002B3A21">
        <w:rPr>
          <w:rStyle w:val="Siln"/>
          <w:rFonts w:ascii="Times New Roman" w:hAnsi="Times New Roman" w:cs="Times New Roman"/>
        </w:rPr>
        <w:t>Výskyt</w:t>
      </w:r>
      <w:r w:rsidRPr="002B3A21">
        <w:rPr>
          <w:rFonts w:ascii="Times New Roman" w:hAnsi="Times New Roman" w:cs="Times New Roman"/>
        </w:rPr>
        <w:t xml:space="preserve"> žlčových kameňov je častejší u žien ako u mužov, viac postihuje ľudí s nadváhou, resp. tých, ktorí trpia inými s cholelitiázou často združenými ochoreniami (cukrovka, zvýšená hladina tukov v sére...) častejšie sa tiež vyskytuje u tehotných žien, u žien dlhodobo užívajúcich hormonálne prípravky (estrogény -buď v rámci antikoncepcie alebo v klimaktériu) a tých členov rodín, kde už niekto (najčastejšie žena) žlčové kamene mal.</w:t>
      </w:r>
      <w:r w:rsidRPr="002B3A21">
        <w:rPr>
          <w:rFonts w:ascii="Times New Roman" w:hAnsi="Times New Roman" w:cs="Times New Roman"/>
        </w:rPr>
        <w:br/>
        <w:t>Rozdelenie žlčových kameňov podľa ich obsahu:  cholesterolové (asi 80% ich zloženia tvorí cholesterol a rtg vyšetrením sa nedajú diagnostikovať) alebo pigmentové (tieto obsahujú napr. bilirubín alebo vápnik a ich soli a väčšinou sú dobre zobraziteľné rtg vyšetrením)</w:t>
      </w:r>
      <w:r w:rsidRPr="002B3A21">
        <w:rPr>
          <w:rFonts w:ascii="Times New Roman" w:hAnsi="Times New Roman" w:cs="Times New Roman"/>
        </w:rPr>
        <w:br/>
      </w:r>
      <w:r w:rsidRPr="002B3A21">
        <w:rPr>
          <w:rStyle w:val="Siln"/>
          <w:rFonts w:ascii="Times New Roman" w:hAnsi="Times New Roman" w:cs="Times New Roman"/>
        </w:rPr>
        <w:t>Patogenéza</w:t>
      </w:r>
      <w:r w:rsidRPr="002B3A21">
        <w:rPr>
          <w:rFonts w:ascii="Times New Roman" w:hAnsi="Times New Roman" w:cs="Times New Roman"/>
        </w:rPr>
        <w:t xml:space="preserve"> tvorby žlčových kameňov sa opiera o tri základné podmienky - zloženie žlče, ktoré umožňuje ich tvorbu, poruchu vyprázdňovania žlčníka a žlčových ciest a tzv. nukleáciu, čo je proces tvorby kryštálov cholesterolu v žlči. Na vzniku žlčových  kameňov sa však podieľajú i ochorenia pečene a žlčníka (napr. chronické zápaly niektorého z uvedených orgánov). </w:t>
      </w:r>
      <w:r w:rsidRPr="002B3A21">
        <w:rPr>
          <w:rFonts w:ascii="Times New Roman" w:hAnsi="Times New Roman" w:cs="Times New Roman"/>
        </w:rPr>
        <w:br/>
      </w:r>
      <w:r w:rsidRPr="002B3A21">
        <w:rPr>
          <w:rStyle w:val="Siln"/>
          <w:rFonts w:ascii="Times New Roman" w:hAnsi="Times New Roman" w:cs="Times New Roman"/>
        </w:rPr>
        <w:t>Klinický obraz</w:t>
      </w:r>
      <w:r w:rsidRPr="002B3A21">
        <w:rPr>
          <w:rFonts w:ascii="Times New Roman" w:hAnsi="Times New Roman" w:cs="Times New Roman"/>
        </w:rPr>
        <w:t xml:space="preserve"> cholelitiázy nemusí byť typický, často sa zistí náhodne pri sonografickom vyšetrení brušných orgánov pre inú príčinu. Subjektívne pacient môže pociťovať sťažené trávanie najmä ťažších mastnejších jedál, po ktorých ho nafukuje, prípadne môže mať pocit tlaku pod pravým rebrovým oblúkom najčastejšie po jedle, ale netypicky niekedy i bez závislosti na príjme potravy. Ak dôjde k čiastočnému alebo úplnému zablokovaniu odtoku žlče zo žlčových ciest alebo žlčníka (tomu hovoríme cholestáza), vzniká tzv. biliárna kolika, čo je bodavo-rezavá bolesť lokalizovaná najčastejšie pod pravým rebrovým oblúkom, nieke- dy s vyžarovaním do chrbta, spojená s napínaním na zvracanie a často so zvracaním požitej potravy s prímesou žlče. Bolesť býva často taká neznesiteľná, že pacientovi nepomáha ani úľavová poloha. Ak zablokovanie odtoku žlče trvá dlhšie, pridružuje sa často neznesiteľné svrbenie celého tela. Objektívne môže byť biliárna kolika často sprevádzaná celkovou schvátenosťou, žltačkou, prípadne zvýšenou teplotou (ktorá sa však môže objaviť až o niekoľko dní po odoznení záchvatu bolesti a svedčí pre infekciu v žlčových cestách). Brucho pacienta je citlivé na pohmat najmä pod pravým rebrovým oblúkom. Pri cholestáze má koža pacienta žltkastý nádych alebo je úplne viditeľne žltá, s početnými škrabancami, nažltlé sú aj očné bielka.</w:t>
      </w:r>
      <w:r w:rsidRPr="002B3A21">
        <w:rPr>
          <w:rFonts w:ascii="Times New Roman" w:hAnsi="Times New Roman" w:cs="Times New Roman"/>
        </w:rPr>
        <w:br/>
      </w:r>
      <w:r w:rsidRPr="002B3A21">
        <w:rPr>
          <w:rStyle w:val="Siln"/>
          <w:rFonts w:ascii="Times New Roman" w:hAnsi="Times New Roman" w:cs="Times New Roman"/>
        </w:rPr>
        <w:t>Komplikácie</w:t>
      </w:r>
      <w:r w:rsidRPr="002B3A21">
        <w:rPr>
          <w:rFonts w:ascii="Times New Roman" w:hAnsi="Times New Roman" w:cs="Times New Roman"/>
        </w:rPr>
        <w:t xml:space="preserve"> z prítomných žlčových kameňov hrozia najmä vtedy, ak sú umiestnené v žlčovodoch a buď čiastočne alebo úplne blokujú odtok žlče z nich. Najmä pri opakujúcich sa záchvatoch môže dôjsť k prederaveniu žlčníka alebo žlčových ciest prítomným kameňom a jeho vycestovaniu do voľnej brušnej dutiny, tam sa otvorom v žlčových cestách alebo žlčníku dostáva aj žlč. Táto je síce za normálnych okolností sterilná, ale pri tlaku kameňa na stenu žlčníka alebo žlčových ciest dochádza následkom zablokovania odtoku žlče k jej infikovaniu. Ak sa takáto baktériami preplnená žlč dostane do voľnej brušnej dutiny, v krátkom čase sa vyvinie zápal pobrušnice (tzv. biliárna peritonitída). Takýto pacient musí byť urgentne operovaný, inak mu hrozia vážne zdravotné komplikácie, ba až </w:t>
      </w:r>
      <w:r w:rsidRPr="002B3A21">
        <w:rPr>
          <w:rFonts w:ascii="Times New Roman" w:hAnsi="Times New Roman" w:cs="Times New Roman"/>
        </w:rPr>
        <w:lastRenderedPageBreak/>
        <w:t>smrť.   </w:t>
      </w:r>
      <w:r w:rsidRPr="002B3A21">
        <w:rPr>
          <w:rFonts w:ascii="Times New Roman" w:hAnsi="Times New Roman" w:cs="Times New Roman"/>
        </w:rPr>
        <w:br/>
        <w:t>U pacienta so žlčovými kameňmi (najmä ak sú umiestnené v spoločnom žlčovode, ktorý ústí spolu s veľkým vývodom podžalúdkovej žľazy do zostupnej časti dvanástnika na tzv. Vaterskej papile) hrozí vznik chronického zápalu podžalúdkovej žľazy. Tieto dve ochorenia sú veľmi často diagnostikované spolu u toho istého pacienta (najčastejšou príčinou chronického zápalu podžalúdkovej žľazy sú žlčové kamene).</w:t>
      </w:r>
      <w:r w:rsidRPr="002B3A21">
        <w:rPr>
          <w:rFonts w:ascii="Times New Roman" w:hAnsi="Times New Roman" w:cs="Times New Roman"/>
        </w:rPr>
        <w:br/>
      </w:r>
      <w:bookmarkStart w:id="16" w:name="reflux"/>
      <w:bookmarkEnd w:id="16"/>
      <w:r w:rsidRPr="002B3A21">
        <w:rPr>
          <w:rFonts w:ascii="Times New Roman" w:hAnsi="Times New Roman" w:cs="Times New Roman"/>
        </w:rPr>
        <w:t>Pomerne častou komplikáciou po odstránení žlčníka je zvýšený výskyt spätného návratu (tzv. duodenogastrického refluxu) žlče z dvanástnika do žalúdka. Ak tento proces trvá dlho, vznikajú krátkodobé alebo dlhodobé zápalové zmeny na sliznici žalúdka (tzv. refluxná gastropatia, pričom histologickým vyšetrením sa často potvrdí gastritída), ktoré môžu po rokoch viesť až k takým zmenám na sliznici žalúdka, aké sú typické pre predrakovinové štádium zápalu (tzv. intestinálna metaplázia vedie k ďalším zmenám, ktorým hovoríme dysplázia. Táto má tri stupne a z toho najťažšieho môže vzniknúť rakovina žalúdka. Trvalý duodenogastrický reflux môže byť tiež jednou z príčin vzniku nezhubných nádorov (polypov) najmä v dolnej časti (tzv. antre) žalúdka. Proces vývoja od zápalu sliznice žalúdka cez dyspláziu však trvá mnoho rokov (15-30) a nie u každého pacienta po cholecystektomií zákonite vedie k rakovine tráviaceho traktu.     </w:t>
      </w:r>
      <w:r w:rsidRPr="002B3A21">
        <w:rPr>
          <w:rFonts w:ascii="Times New Roman" w:hAnsi="Times New Roman" w:cs="Times New Roman"/>
        </w:rPr>
        <w:br/>
        <w:t xml:space="preserve">U mnohých pacientov pretrvávajú podobné ťažkosti, ako mali pred operáciou aj po odstránení žlčníka. Je to mu tak z mnohých príčin, jednak preto, že ťažkosti, ktoré pacient mal pred operáciou boli mylne pripisované náhodnému nálezu cholelitiázy a ťažkosti pacienta mohli byť buď funkčné alebo ich organickou príčinou bolo iné ochorenie, napr. krivá chrbtica. Príčinou však môže byť aj nový alebo zabudnutý kameň v žlčových cestách.  </w:t>
      </w:r>
      <w:r w:rsidRPr="002B3A21">
        <w:rPr>
          <w:rFonts w:ascii="Times New Roman" w:hAnsi="Times New Roman" w:cs="Times New Roman"/>
        </w:rPr>
        <w:br/>
      </w:r>
      <w:r w:rsidRPr="002B3A21">
        <w:rPr>
          <w:rStyle w:val="Siln"/>
          <w:rFonts w:ascii="Times New Roman" w:hAnsi="Times New Roman" w:cs="Times New Roman"/>
        </w:rPr>
        <w:t>Diagnostika</w:t>
      </w:r>
      <w:r w:rsidRPr="002B3A21">
        <w:rPr>
          <w:rFonts w:ascii="Times New Roman" w:hAnsi="Times New Roman" w:cs="Times New Roman"/>
        </w:rPr>
        <w:t xml:space="preserve"> sa, samozrejme, začína anamnézou a fyzikálnym vyšetrením. Už pri správne odobratej anamnéze a dôkladnom fyzikálnom vyšetrení je diagnóza často postavená správne a ďalšie vyšetrovacie metódy slúžia len na jej potvrdenie. V laboratórnom obraze najmä pri bezpríznakovej cholelitiáze sa nemusí zistiť nič typické. Pri biliárnej kolike alebo tesne po nej môžu byť v krvnom obraze zmnožené biele krvinky (leukocyty), pri biochemickom laboratórnom vyšetrení sa najmä pri upchatí žlčových ciest  zistia zvýšené hladiny bilirubínov, pečeňových testov (najmä GMT a ALP), cholesterolu a v moči sa zistia žlčové farbivá (bilirubín), stolica býva bledá ako biela káva (acholická). Prístrojová diagnostika žlčových kameňov je dnes už rutínna a vykonáva sa najmä sonograficky. Kamene najmä v žlčových cestách sa dajú diagnostikovať (a aj odstrániť bez potreby operácie) aj endosko- picky (ide o tzv. endoskopickú retrográdnu cholengiopankreatikografiu). V diagnostike sa tiež využíva CT (počítačová tomografia) a magnetická rezonancia (MRCP-magnetická rezonančná cholangiopankreatikografia). CT a MRCP majú oproti ERCP tú nevýhodu, že nie sú terapeutickými, ale len diagnostickými metódami. Jednoduchá rtg snímka pravého podrebria dokáže diagnostikovať tzv. necholesterolové žlčové kamene. Rtg kontrastné vyšetrenia žlčníka a žlčových ciest sa v súčasnosti využívajú málo, snáď len ako doplnok vyššie uvedených metód pred plánovanými terapeutickými výkonmi na žlčových cestách (aj to len na špecializovaných pracoviskách). Podobne je to aj s vyšetrovacími  metódami nukleárnej medicíny (cholescintigrafia).</w:t>
      </w:r>
      <w:r w:rsidRPr="002B3A21">
        <w:rPr>
          <w:rFonts w:ascii="Times New Roman" w:hAnsi="Times New Roman" w:cs="Times New Roman"/>
        </w:rPr>
        <w:br/>
      </w:r>
      <w:r w:rsidRPr="002B3A21">
        <w:rPr>
          <w:rStyle w:val="Siln"/>
          <w:rFonts w:ascii="Times New Roman" w:hAnsi="Times New Roman" w:cs="Times New Roman"/>
        </w:rPr>
        <w:t>Diferenciálna diagnostika</w:t>
      </w:r>
      <w:r w:rsidRPr="002B3A21">
        <w:rPr>
          <w:rFonts w:ascii="Times New Roman" w:hAnsi="Times New Roman" w:cs="Times New Roman"/>
        </w:rPr>
        <w:t xml:space="preserve"> je často, najmä ak sú prítomné vyššie popísané príznaky a laboratórne známky, resp. sonografický obraz, pomerne jednoduchá. Pri netypických príznakoch však treba vylúčiť srdcový infarkt, zápal pohrudnice, medzirebrových nervov a mnoho ďalších ochorení. V sonografickom obraze je niekedy ťažké odlíšiť polypy od žlčových kameňov. </w:t>
      </w:r>
      <w:r w:rsidRPr="002B3A21">
        <w:rPr>
          <w:rFonts w:ascii="Times New Roman" w:hAnsi="Times New Roman" w:cs="Times New Roman"/>
        </w:rPr>
        <w:br/>
      </w:r>
      <w:r w:rsidRPr="002B3A21">
        <w:rPr>
          <w:rStyle w:val="Siln"/>
          <w:rFonts w:ascii="Times New Roman" w:hAnsi="Times New Roman" w:cs="Times New Roman"/>
        </w:rPr>
        <w:t>Liečba</w:t>
      </w:r>
      <w:r w:rsidRPr="002B3A21">
        <w:rPr>
          <w:rFonts w:ascii="Times New Roman" w:hAnsi="Times New Roman" w:cs="Times New Roman"/>
        </w:rPr>
        <w:t xml:space="preserve"> žlčových kameňov je konzervatívna a chirurgická. Rozhodnutie o tom, aká liečba je pre pacienta najvhodnejšia, je vždy individuálne. Výber liečebnej metódy sa riadi príznakmi, vekom pacienta, jeho pridruženými chorobami a ďalšími okolnosťami. Kým pri výskyte tzv. žlčového blata (popisuje sa v sonografickom obraze ako tzv. sludge) stačí žlčníková dieta a režimové opatrenia, prípadne lieky na zlepšenie vyprázdňovania žlče (choleretiká), pri opakovaných záchvatoch biliárnej koliky je potrebné odstránenie kameňa zo žlčových ciest alebo odstránenie žlčníka (cholecystektomia).</w:t>
      </w:r>
    </w:p>
    <w:p w:rsidR="00B40A62" w:rsidRPr="002B3A21" w:rsidRDefault="00B40A62" w:rsidP="008B4086">
      <w:pPr>
        <w:spacing w:before="100" w:beforeAutospacing="1" w:after="100" w:afterAutospacing="1" w:line="240" w:lineRule="auto"/>
        <w:outlineLvl w:val="2"/>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Inzulínový receptor</w:t>
      </w:r>
      <w:r w:rsidRPr="002B3A21">
        <w:rPr>
          <w:rFonts w:ascii="Times New Roman" w:eastAsia="Times New Roman" w:hAnsi="Times New Roman" w:cs="Times New Roman"/>
          <w:b/>
          <w:bCs/>
          <w:vanish/>
          <w:lang w:val="cs-CZ" w:eastAsia="sk-SK"/>
        </w:rPr>
        <w:t>[]</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Na membráne cieľových buniek je receptor – heterotetramér. Podjednotka α je uložená extracelulárne, viaže hormón. Podjednotku β tvorí transmembránový proteín a jeho intracelulárna časť vykazuje tyrozínkinázovú aktivitu. Podjednotky sú kovalentne spojené disulfidovými väzbami v pomere α</w:t>
      </w:r>
      <w:r w:rsidRPr="002B3A21">
        <w:rPr>
          <w:rFonts w:ascii="Times New Roman" w:eastAsia="Times New Roman" w:hAnsi="Times New Roman" w:cs="Times New Roman"/>
          <w:vertAlign w:val="subscript"/>
          <w:lang w:val="cs-CZ" w:eastAsia="sk-SK"/>
        </w:rPr>
        <w:t>2</w:t>
      </w:r>
      <w:r w:rsidRPr="002B3A21">
        <w:rPr>
          <w:rFonts w:ascii="Times New Roman" w:eastAsia="Times New Roman" w:hAnsi="Times New Roman" w:cs="Times New Roman"/>
          <w:lang w:val="cs-CZ" w:eastAsia="sk-SK"/>
        </w:rPr>
        <w:t>-β</w:t>
      </w:r>
      <w:r w:rsidRPr="002B3A21">
        <w:rPr>
          <w:rFonts w:ascii="Times New Roman" w:eastAsia="Times New Roman" w:hAnsi="Times New Roman" w:cs="Times New Roman"/>
          <w:vertAlign w:val="subscript"/>
          <w:lang w:val="cs-CZ" w:eastAsia="sk-SK"/>
        </w:rPr>
        <w:t>2</w:t>
      </w:r>
      <w:r w:rsidRPr="002B3A21">
        <w:rPr>
          <w:rFonts w:ascii="Times New Roman" w:eastAsia="Times New Roman" w:hAnsi="Times New Roman" w:cs="Times New Roman"/>
          <w:lang w:val="cs-CZ" w:eastAsia="sk-SK"/>
        </w:rPr>
        <w:t xml:space="preserve">. </w:t>
      </w:r>
    </w:p>
    <w:p w:rsidR="00B40A62" w:rsidRPr="002B3A21" w:rsidRDefault="00B40A62" w:rsidP="008B4086">
      <w:pPr>
        <w:spacing w:before="100" w:beforeAutospacing="1" w:after="100" w:afterAutospacing="1" w:line="240" w:lineRule="auto"/>
        <w:outlineLvl w:val="2"/>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lastRenderedPageBreak/>
        <w:t>Prevod signálu</w:t>
      </w:r>
      <w:r w:rsidRPr="002B3A21">
        <w:rPr>
          <w:rFonts w:ascii="Times New Roman" w:eastAsia="Times New Roman" w:hAnsi="Times New Roman" w:cs="Times New Roman"/>
          <w:b/>
          <w:bCs/>
          <w:vanish/>
          <w:lang w:val="cs-CZ" w:eastAsia="sk-SK"/>
        </w:rPr>
        <w:t>[]</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V prípade naviazania inzulínu dôjde k </w:t>
      </w:r>
      <w:r w:rsidRPr="002B3A21">
        <w:rPr>
          <w:rFonts w:ascii="Times New Roman" w:eastAsia="Times New Roman" w:hAnsi="Times New Roman" w:cs="Times New Roman"/>
          <w:b/>
          <w:bCs/>
          <w:lang w:val="cs-CZ" w:eastAsia="sk-SK"/>
        </w:rPr>
        <w:t>oligomerizácii</w:t>
      </w:r>
      <w:r w:rsidRPr="002B3A21">
        <w:rPr>
          <w:rFonts w:ascii="Times New Roman" w:eastAsia="Times New Roman" w:hAnsi="Times New Roman" w:cs="Times New Roman"/>
          <w:lang w:val="cs-CZ" w:eastAsia="sk-SK"/>
        </w:rPr>
        <w:t xml:space="preserve">, zhluknú sa dva (alebo viaceré) receptory k sebe, následne sa zmení </w:t>
      </w:r>
      <w:r w:rsidRPr="002B3A21">
        <w:rPr>
          <w:rFonts w:ascii="Times New Roman" w:eastAsia="Times New Roman" w:hAnsi="Times New Roman" w:cs="Times New Roman"/>
          <w:b/>
          <w:bCs/>
          <w:lang w:val="cs-CZ" w:eastAsia="sk-SK"/>
        </w:rPr>
        <w:t>konformácia</w:t>
      </w:r>
      <w:r w:rsidRPr="002B3A21">
        <w:rPr>
          <w:rFonts w:ascii="Times New Roman" w:eastAsia="Times New Roman" w:hAnsi="Times New Roman" w:cs="Times New Roman"/>
          <w:lang w:val="cs-CZ" w:eastAsia="sk-SK"/>
        </w:rPr>
        <w:t xml:space="preserve"> molekúl – dôsledkom je autofosforylácia intracelulárnych častí susedných polovíc receptorov. Syntéza receptoru a následná degradácia prebieha s polčasom rozpadu do 12 hodín. K prevodu signálu slúžia </w:t>
      </w:r>
      <w:r w:rsidRPr="002B3A21">
        <w:rPr>
          <w:rFonts w:ascii="Times New Roman" w:eastAsia="Times New Roman" w:hAnsi="Times New Roman" w:cs="Times New Roman"/>
          <w:b/>
          <w:bCs/>
          <w:lang w:val="cs-CZ" w:eastAsia="sk-SK"/>
        </w:rPr>
        <w:t>adaptorové proteíny</w:t>
      </w:r>
      <w:r w:rsidRPr="002B3A21">
        <w:rPr>
          <w:rFonts w:ascii="Times New Roman" w:eastAsia="Times New Roman" w:hAnsi="Times New Roman" w:cs="Times New Roman"/>
          <w:lang w:val="cs-CZ" w:eastAsia="sk-SK"/>
        </w:rPr>
        <w:t xml:space="preserve"> – v prípade inzulínu </w:t>
      </w:r>
      <w:r w:rsidRPr="002B3A21">
        <w:rPr>
          <w:rFonts w:ascii="Times New Roman" w:eastAsia="Times New Roman" w:hAnsi="Times New Roman" w:cs="Times New Roman"/>
          <w:b/>
          <w:bCs/>
          <w:lang w:val="cs-CZ" w:eastAsia="sk-SK"/>
        </w:rPr>
        <w:t>IRS-1</w:t>
      </w:r>
      <w:r w:rsidRPr="002B3A21">
        <w:rPr>
          <w:rFonts w:ascii="Times New Roman" w:eastAsia="Times New Roman" w:hAnsi="Times New Roman" w:cs="Times New Roman"/>
          <w:lang w:val="cs-CZ" w:eastAsia="sk-SK"/>
        </w:rPr>
        <w:t xml:space="preserve"> (inzulin receptor substrate). O druhom poslovi inzulínu sa vedú spory. Celá kaskáda končí fosforyláciou/defosforyláciou cieľových proteínov, popr. spôsobuje vystavenie transportných proteínov alebo pôsobí na DNA (viď ďalší odstavec). Dochádza taktiež k internalizácii („pohlteniu“) komplexu hormón-receptor. </w:t>
      </w:r>
    </w:p>
    <w:p w:rsidR="00B40A62" w:rsidRPr="002B3A21" w:rsidRDefault="00B40A62" w:rsidP="008B4086">
      <w:pPr>
        <w:spacing w:before="100" w:beforeAutospacing="1" w:after="100" w:afterAutospacing="1" w:line="240" w:lineRule="auto"/>
        <w:outlineLvl w:val="2"/>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Degradácia</w:t>
      </w:r>
      <w:r w:rsidRPr="002B3A21">
        <w:rPr>
          <w:rFonts w:ascii="Times New Roman" w:eastAsia="Times New Roman" w:hAnsi="Times New Roman" w:cs="Times New Roman"/>
          <w:b/>
          <w:bCs/>
          <w:vanish/>
          <w:lang w:val="cs-CZ" w:eastAsia="sk-SK"/>
        </w:rPr>
        <w:t>[</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Inzulín je degradovaný (najmä v pečeni, sčasti v obličkách a placente) enzýmom inzulinázou, popr. glutathion-inzulín-transhydrogenázou (pečeň), receptor je znovu vystavený na membráne. </w:t>
      </w:r>
    </w:p>
    <w:p w:rsidR="00B40A62" w:rsidRPr="002B3A21" w:rsidRDefault="00B40A62" w:rsidP="008B4086">
      <w:pPr>
        <w:spacing w:before="100" w:beforeAutospacing="1" w:after="100" w:afterAutospacing="1" w:line="240" w:lineRule="auto"/>
        <w:outlineLvl w:val="2"/>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Down-regulation</w:t>
      </w:r>
      <w:r w:rsidRPr="002B3A21">
        <w:rPr>
          <w:rFonts w:ascii="Times New Roman" w:eastAsia="Times New Roman" w:hAnsi="Times New Roman" w:cs="Times New Roman"/>
          <w:b/>
          <w:bCs/>
          <w:vanish/>
          <w:lang w:val="cs-CZ" w:eastAsia="sk-SK"/>
        </w:rPr>
        <w:t>[</w:t>
      </w:r>
      <w:hyperlink r:id="rId52" w:tooltip="Editace části Down-regulation" w:history="1">
        <w:r w:rsidRPr="002B3A21">
          <w:rPr>
            <w:rFonts w:ascii="Times New Roman" w:eastAsia="Times New Roman" w:hAnsi="Times New Roman" w:cs="Times New Roman"/>
            <w:b/>
            <w:bCs/>
            <w:noProof/>
            <w:lang w:eastAsia="sk-SK"/>
          </w:rPr>
          <w:drawing>
            <wp:inline distT="0" distB="0" distL="0" distR="0">
              <wp:extent cx="152400" cy="152400"/>
              <wp:effectExtent l="19050" t="0" r="0" b="0"/>
              <wp:docPr id="47" name="Obrázok 47" descr="upravit">
                <a:hlinkClick xmlns:a="http://schemas.openxmlformats.org/drawingml/2006/main" r:id="rId52" tooltip="&quot;Editace části Down-regu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pravit">
                        <a:hlinkClick r:id="rId52" tooltip="&quot;Editace části Down-regulation&quot;"/>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3A21">
          <w:rPr>
            <w:rFonts w:ascii="Times New Roman" w:eastAsia="Times New Roman" w:hAnsi="Times New Roman" w:cs="Times New Roman"/>
            <w:b/>
            <w:bCs/>
            <w:u w:val="single"/>
            <w:lang w:val="cs-CZ" w:eastAsia="sk-SK"/>
          </w:rPr>
          <w:t xml:space="preserve"> upravit</w:t>
        </w:r>
      </w:hyperlink>
      <w:r w:rsidRPr="002B3A21">
        <w:rPr>
          <w:rFonts w:ascii="Times New Roman" w:eastAsia="Times New Roman" w:hAnsi="Times New Roman" w:cs="Times New Roman"/>
          <w:b/>
          <w:bCs/>
          <w:lang w:val="cs-CZ" w:eastAsia="sk-SK"/>
        </w:rPr>
        <w:t xml:space="preserve"> | </w:t>
      </w:r>
      <w:hyperlink r:id="rId53" w:tooltip="Editace části Down-regulation" w:history="1">
        <w:r w:rsidRPr="002B3A21">
          <w:rPr>
            <w:rFonts w:ascii="Times New Roman" w:eastAsia="Times New Roman" w:hAnsi="Times New Roman" w:cs="Times New Roman"/>
            <w:b/>
            <w:bCs/>
            <w:u w:val="single"/>
            <w:lang w:val="cs-CZ" w:eastAsia="sk-SK"/>
          </w:rPr>
          <w:t>editovat zdroj</w:t>
        </w:r>
      </w:hyperlink>
      <w:r w:rsidRPr="002B3A21">
        <w:rPr>
          <w:rFonts w:ascii="Times New Roman" w:eastAsia="Times New Roman" w:hAnsi="Times New Roman" w:cs="Times New Roman"/>
          <w:b/>
          <w:bCs/>
          <w:vanish/>
          <w:lang w:val="cs-CZ" w:eastAsia="sk-SK"/>
        </w:rPr>
        <w:t>]</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V prípade, že je koncentrácia inzulínu vysoká, klesá citlivosť tkanív na inzulín (tzv. „down-regulation“ – zníženie počtu receptorov na membránach). To sa podieľa na vzniku inzulínovej rezistencie pri DM II. </w:t>
      </w:r>
    </w:p>
    <w:p w:rsidR="00B40A62" w:rsidRPr="002B3A21" w:rsidRDefault="00B40A62" w:rsidP="008B4086">
      <w:pPr>
        <w:spacing w:before="100" w:beforeAutospacing="1" w:after="100" w:afterAutospacing="1" w:line="240" w:lineRule="auto"/>
        <w:outlineLvl w:val="1"/>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Pôsobenie inzulínu</w:t>
      </w:r>
      <w:r w:rsidRPr="002B3A21">
        <w:rPr>
          <w:rFonts w:ascii="Times New Roman" w:eastAsia="Times New Roman" w:hAnsi="Times New Roman" w:cs="Times New Roman"/>
          <w:b/>
          <w:bCs/>
          <w:vanish/>
          <w:lang w:val="cs-CZ" w:eastAsia="sk-SK"/>
        </w:rPr>
        <w:t>[</w:t>
      </w:r>
      <w:hyperlink r:id="rId54" w:tooltip="Editace části Pôsobenie inzulínu" w:history="1">
        <w:r w:rsidRPr="002B3A21">
          <w:rPr>
            <w:rFonts w:ascii="Times New Roman" w:eastAsia="Times New Roman" w:hAnsi="Times New Roman" w:cs="Times New Roman"/>
            <w:b/>
            <w:bCs/>
            <w:noProof/>
            <w:lang w:eastAsia="sk-SK"/>
          </w:rPr>
          <w:drawing>
            <wp:inline distT="0" distB="0" distL="0" distR="0">
              <wp:extent cx="152400" cy="152400"/>
              <wp:effectExtent l="19050" t="0" r="0" b="0"/>
              <wp:docPr id="48" name="Obrázok 48" descr="upravit">
                <a:hlinkClick xmlns:a="http://schemas.openxmlformats.org/drawingml/2006/main" r:id="rId54" tooltip="&quot;Editace části Pôsobenie inzulí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pravit">
                        <a:hlinkClick r:id="rId54" tooltip="&quot;Editace části Pôsobenie inzulínu&quot;"/>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3A21">
          <w:rPr>
            <w:rFonts w:ascii="Times New Roman" w:eastAsia="Times New Roman" w:hAnsi="Times New Roman" w:cs="Times New Roman"/>
            <w:b/>
            <w:bCs/>
            <w:u w:val="single"/>
            <w:lang w:val="cs-CZ" w:eastAsia="sk-SK"/>
          </w:rPr>
          <w:t xml:space="preserve"> upravit</w:t>
        </w:r>
      </w:hyperlink>
      <w:r w:rsidRPr="002B3A21">
        <w:rPr>
          <w:rFonts w:ascii="Times New Roman" w:eastAsia="Times New Roman" w:hAnsi="Times New Roman" w:cs="Times New Roman"/>
          <w:b/>
          <w:bCs/>
          <w:lang w:val="cs-CZ" w:eastAsia="sk-SK"/>
        </w:rPr>
        <w:t xml:space="preserve"> | </w:t>
      </w:r>
      <w:hyperlink r:id="rId55" w:tooltip="Editace části Pôsobenie inzulínu" w:history="1">
        <w:r w:rsidRPr="002B3A21">
          <w:rPr>
            <w:rFonts w:ascii="Times New Roman" w:eastAsia="Times New Roman" w:hAnsi="Times New Roman" w:cs="Times New Roman"/>
            <w:b/>
            <w:bCs/>
            <w:u w:val="single"/>
            <w:lang w:val="cs-CZ" w:eastAsia="sk-SK"/>
          </w:rPr>
          <w:t>editovat zdroj</w:t>
        </w:r>
      </w:hyperlink>
      <w:r w:rsidRPr="002B3A21">
        <w:rPr>
          <w:rFonts w:ascii="Times New Roman" w:eastAsia="Times New Roman" w:hAnsi="Times New Roman" w:cs="Times New Roman"/>
          <w:b/>
          <w:bCs/>
          <w:vanish/>
          <w:lang w:val="cs-CZ" w:eastAsia="sk-SK"/>
        </w:rPr>
        <w:t>]</w:t>
      </w:r>
    </w:p>
    <w:p w:rsidR="00B40A62" w:rsidRPr="002B3A21" w:rsidRDefault="00B40A62" w:rsidP="008B4086">
      <w:pPr>
        <w:spacing w:after="0" w:line="240" w:lineRule="auto"/>
        <w:rPr>
          <w:rFonts w:ascii="Times New Roman" w:eastAsia="Times New Roman" w:hAnsi="Times New Roman" w:cs="Times New Roman"/>
          <w:lang w:val="cs-CZ" w:eastAsia="sk-SK"/>
        </w:rPr>
      </w:pPr>
    </w:p>
    <w:p w:rsidR="00B40A62" w:rsidRPr="002B3A21" w:rsidRDefault="00B40A62" w:rsidP="008B4086">
      <w:pPr>
        <w:spacing w:after="0"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Inzulínom riadený vstup do bunky</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Inzulín </w:t>
      </w:r>
      <w:r w:rsidRPr="002B3A21">
        <w:rPr>
          <w:rFonts w:ascii="Times New Roman" w:eastAsia="Times New Roman" w:hAnsi="Times New Roman" w:cs="Times New Roman"/>
          <w:b/>
          <w:bCs/>
          <w:lang w:val="cs-CZ" w:eastAsia="sk-SK"/>
        </w:rPr>
        <w:t>zvyšuje</w:t>
      </w:r>
      <w:r w:rsidRPr="002B3A21">
        <w:rPr>
          <w:rFonts w:ascii="Times New Roman" w:eastAsia="Times New Roman" w:hAnsi="Times New Roman" w:cs="Times New Roman"/>
          <w:lang w:val="cs-CZ" w:eastAsia="sk-SK"/>
        </w:rPr>
        <w:t xml:space="preserve"> transport glukózy z krvi do buniek </w:t>
      </w:r>
      <w:r w:rsidRPr="002B3A21">
        <w:rPr>
          <w:rFonts w:ascii="Times New Roman" w:eastAsia="Times New Roman" w:hAnsi="Times New Roman" w:cs="Times New Roman"/>
          <w:b/>
          <w:bCs/>
          <w:lang w:val="cs-CZ" w:eastAsia="sk-SK"/>
        </w:rPr>
        <w:t>kostrového svalstva, myokardu a tukového tkaniva</w:t>
      </w:r>
      <w:r w:rsidRPr="002B3A21">
        <w:rPr>
          <w:rFonts w:ascii="Times New Roman" w:eastAsia="Times New Roman" w:hAnsi="Times New Roman" w:cs="Times New Roman"/>
          <w:lang w:val="cs-CZ" w:eastAsia="sk-SK"/>
        </w:rPr>
        <w:t xml:space="preserve">. Deje sa tak vďaka tomu, že hormón spôsobí vystavenie glukózových transportérov </w:t>
      </w:r>
      <w:r w:rsidRPr="002B3A21">
        <w:rPr>
          <w:rFonts w:ascii="Times New Roman" w:eastAsia="Times New Roman" w:hAnsi="Times New Roman" w:cs="Times New Roman"/>
          <w:b/>
          <w:bCs/>
          <w:lang w:val="cs-CZ" w:eastAsia="sk-SK"/>
        </w:rPr>
        <w:t>GLUT4</w:t>
      </w:r>
      <w:r w:rsidRPr="002B3A21">
        <w:rPr>
          <w:rFonts w:ascii="Times New Roman" w:eastAsia="Times New Roman" w:hAnsi="Times New Roman" w:cs="Times New Roman"/>
          <w:lang w:val="cs-CZ" w:eastAsia="sk-SK"/>
        </w:rPr>
        <w:t xml:space="preserve"> (tie boli zatiaľ v hotovosti pripravené v ICT) na membráne. Deje sa tak najmä v bunkách kostrového svalu, kardiomyocytoch a adipocytoch. Rôznymi metódami (subcelulárna frakcionácia, elektrónová a fluorescenčná mikroskopia) bolo dokázané, že v neprítomnosti inzulínu v týchto tkanivách je väčšina (cca 95 %) množstva GLUT4 umiestnená intracelulárne. </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Keďže sa inzulín vyplavuje po jedle – za hladovania (alebo niekoľko hodín po jedle) klesá jeho hladina – je glukóza počas väčšiny dňa (človek je všeobecne pripravený skôr na prežívanie nedostatku ako nadbytku…) šetrená pre mozog práve vďaka tomu, že do svalov a do tuku sa nedostane, resp. dostane v malom množstve (chýba GLUT4 na membráne, pretože chýba inzulín). </w:t>
      </w:r>
    </w:p>
    <w:p w:rsidR="002B3A21" w:rsidRPr="002B3A21" w:rsidRDefault="00B40A62" w:rsidP="008B4086">
      <w:pPr>
        <w:spacing w:before="100" w:beforeAutospacing="1" w:after="100" w:afterAutospacing="1" w:line="240" w:lineRule="auto"/>
        <w:outlineLvl w:val="2"/>
      </w:pPr>
      <w:r w:rsidRPr="002B3A21">
        <w:rPr>
          <w:rFonts w:ascii="Times New Roman" w:eastAsia="Times New Roman" w:hAnsi="Times New Roman" w:cs="Times New Roman"/>
          <w:b/>
          <w:bCs/>
          <w:lang w:val="cs-CZ" w:eastAsia="sk-SK"/>
        </w:rPr>
        <w:t>Účinky na energetický metabolizmus</w:t>
      </w:r>
      <w:r w:rsidRPr="002B3A21">
        <w:rPr>
          <w:rFonts w:ascii="Times New Roman" w:eastAsia="Times New Roman" w:hAnsi="Times New Roman" w:cs="Times New Roman"/>
          <w:b/>
          <w:bCs/>
          <w:vanish/>
          <w:lang w:val="cs-CZ" w:eastAsia="sk-SK"/>
        </w:rPr>
        <w:t>[</w:t>
      </w:r>
    </w:p>
    <w:p w:rsidR="00B40A62" w:rsidRPr="002B3A21" w:rsidRDefault="00B40A62" w:rsidP="008B4086">
      <w:pPr>
        <w:spacing w:before="100" w:beforeAutospacing="1" w:after="100" w:afterAutospacing="1" w:line="240" w:lineRule="auto"/>
        <w:outlineLvl w:val="2"/>
        <w:rPr>
          <w:rFonts w:ascii="Times New Roman" w:eastAsia="Times New Roman" w:hAnsi="Times New Roman" w:cs="Times New Roman"/>
          <w:b/>
          <w:bCs/>
          <w:lang w:val="cs-CZ" w:eastAsia="sk-SK"/>
        </w:rPr>
      </w:pPr>
      <w:r w:rsidRPr="002B3A21">
        <w:rPr>
          <w:rFonts w:ascii="Times New Roman" w:eastAsia="Times New Roman" w:hAnsi="Times New Roman" w:cs="Times New Roman"/>
          <w:b/>
          <w:bCs/>
          <w:vanish/>
          <w:lang w:val="cs-CZ" w:eastAsia="sk-SK"/>
        </w:rPr>
        <w:t>]</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Sú odvodené od stavu, v ktorom sa človek nachádza po jedle. Telo dostalo dávku glukózy, ktorú treba spracovať. Preto bude </w:t>
      </w:r>
      <w:r w:rsidRPr="002B3A21">
        <w:rPr>
          <w:rFonts w:ascii="Times New Roman" w:eastAsia="Times New Roman" w:hAnsi="Times New Roman" w:cs="Times New Roman"/>
          <w:b/>
          <w:bCs/>
          <w:lang w:val="cs-CZ" w:eastAsia="sk-SK"/>
        </w:rPr>
        <w:t>aktívna glykolýza, glykogenéza, lipogenéza a ukladanie lipidov v adipocytoch</w:t>
      </w:r>
      <w:r w:rsidRPr="002B3A21">
        <w:rPr>
          <w:rFonts w:ascii="Times New Roman" w:eastAsia="Times New Roman" w:hAnsi="Times New Roman" w:cs="Times New Roman"/>
          <w:lang w:val="cs-CZ" w:eastAsia="sk-SK"/>
        </w:rPr>
        <w:t xml:space="preserve">. Samozrejme, ak treba, glukóza sa ihneď spotrebuje (napr. pracujúcim svalom, mozog žije takmer iba z glukózy…). Inzulín znižuje množstvo cAMP, resp. </w:t>
      </w:r>
      <w:r w:rsidRPr="002B3A21">
        <w:rPr>
          <w:rFonts w:ascii="Times New Roman" w:eastAsia="Times New Roman" w:hAnsi="Times New Roman" w:cs="Times New Roman"/>
          <w:b/>
          <w:bCs/>
          <w:lang w:val="cs-CZ" w:eastAsia="sk-SK"/>
        </w:rPr>
        <w:t>inhibuje premenu neaktívnej adenylátcyklázy na aktívnu</w:t>
      </w:r>
      <w:r w:rsidRPr="002B3A21">
        <w:rPr>
          <w:rFonts w:ascii="Times New Roman" w:eastAsia="Times New Roman" w:hAnsi="Times New Roman" w:cs="Times New Roman"/>
          <w:lang w:val="cs-CZ" w:eastAsia="sk-SK"/>
        </w:rPr>
        <w:t xml:space="preserve">. Vďaka tomu: </w:t>
      </w:r>
    </w:p>
    <w:p w:rsidR="00B40A62" w:rsidRPr="002B3A21" w:rsidRDefault="00B40A62" w:rsidP="008B4086">
      <w:pPr>
        <w:numPr>
          <w:ilvl w:val="0"/>
          <w:numId w:val="30"/>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nevznikne proteínkináza A (zostane v inaktívnom stave ako PKB), ktorá by premieňala aktívnu </w:t>
      </w:r>
      <w:r w:rsidRPr="002B3A21">
        <w:rPr>
          <w:rFonts w:ascii="Times New Roman" w:eastAsia="Times New Roman" w:hAnsi="Times New Roman" w:cs="Times New Roman"/>
          <w:b/>
          <w:bCs/>
          <w:lang w:val="cs-CZ" w:eastAsia="sk-SK"/>
        </w:rPr>
        <w:t>glykogénsyntázu</w:t>
      </w:r>
      <w:r w:rsidRPr="002B3A21">
        <w:rPr>
          <w:rFonts w:ascii="Times New Roman" w:eastAsia="Times New Roman" w:hAnsi="Times New Roman" w:cs="Times New Roman"/>
          <w:lang w:val="cs-CZ" w:eastAsia="sk-SK"/>
        </w:rPr>
        <w:t xml:space="preserve"> na inaktívnu glykogénsyntázu. </w:t>
      </w:r>
    </w:p>
    <w:p w:rsidR="00B40A62" w:rsidRPr="002B3A21" w:rsidRDefault="00B40A62" w:rsidP="008B4086">
      <w:pPr>
        <w:numPr>
          <w:ilvl w:val="0"/>
          <w:numId w:val="30"/>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zostane inaktívna </w:t>
      </w:r>
      <w:r w:rsidRPr="002B3A21">
        <w:rPr>
          <w:rFonts w:ascii="Times New Roman" w:eastAsia="Times New Roman" w:hAnsi="Times New Roman" w:cs="Times New Roman"/>
          <w:b/>
          <w:bCs/>
          <w:lang w:val="cs-CZ" w:eastAsia="sk-SK"/>
        </w:rPr>
        <w:t>fosforyláza</w:t>
      </w:r>
      <w:r w:rsidRPr="002B3A21">
        <w:rPr>
          <w:rFonts w:ascii="Times New Roman" w:eastAsia="Times New Roman" w:hAnsi="Times New Roman" w:cs="Times New Roman"/>
          <w:lang w:val="cs-CZ" w:eastAsia="sk-SK"/>
        </w:rPr>
        <w:t xml:space="preserve">, ktorá je riadiacim enzýmom glykogenolýzy. </w:t>
      </w:r>
    </w:p>
    <w:p w:rsidR="00B40A62" w:rsidRPr="002B3A21" w:rsidRDefault="00B40A62" w:rsidP="008B4086">
      <w:pPr>
        <w:numPr>
          <w:ilvl w:val="0"/>
          <w:numId w:val="30"/>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lastRenderedPageBreak/>
        <w:t xml:space="preserve">na lipogenézu pôsobí aktiváciou </w:t>
      </w:r>
      <w:r w:rsidRPr="002B3A21">
        <w:rPr>
          <w:rFonts w:ascii="Times New Roman" w:eastAsia="Times New Roman" w:hAnsi="Times New Roman" w:cs="Times New Roman"/>
          <w:b/>
          <w:bCs/>
          <w:lang w:val="cs-CZ" w:eastAsia="sk-SK"/>
        </w:rPr>
        <w:t>acetyl-CoA-karboxylázy</w:t>
      </w:r>
      <w:r w:rsidRPr="002B3A21">
        <w:rPr>
          <w:rFonts w:ascii="Times New Roman" w:eastAsia="Times New Roman" w:hAnsi="Times New Roman" w:cs="Times New Roman"/>
          <w:lang w:val="cs-CZ" w:eastAsia="sk-SK"/>
        </w:rPr>
        <w:t xml:space="preserve"> a zároveň nízkou hladinou cAMP inhibuje lipolýzu. </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Pôsobením na </w:t>
      </w:r>
      <w:hyperlink r:id="rId56" w:tooltip="DNA (stránka neexistuje)" w:history="1">
        <w:r w:rsidRPr="002B3A21">
          <w:rPr>
            <w:rFonts w:ascii="Times New Roman" w:eastAsia="Times New Roman" w:hAnsi="Times New Roman" w:cs="Times New Roman"/>
            <w:u w:val="single"/>
            <w:lang w:val="cs-CZ" w:eastAsia="sk-SK"/>
          </w:rPr>
          <w:t>DNA</w:t>
        </w:r>
      </w:hyperlink>
      <w:r w:rsidRPr="002B3A21">
        <w:rPr>
          <w:rFonts w:ascii="Times New Roman" w:eastAsia="Times New Roman" w:hAnsi="Times New Roman" w:cs="Times New Roman"/>
          <w:lang w:val="cs-CZ" w:eastAsia="sk-SK"/>
        </w:rPr>
        <w:t xml:space="preserve"> indukuje inzulín biosyntézu enzýmového komplexu syntázy mastných kyselín a znižuje syntézu </w:t>
      </w:r>
      <w:r w:rsidRPr="002B3A21">
        <w:rPr>
          <w:rFonts w:ascii="Times New Roman" w:eastAsia="Times New Roman" w:hAnsi="Times New Roman" w:cs="Times New Roman"/>
          <w:b/>
          <w:bCs/>
          <w:lang w:val="cs-CZ" w:eastAsia="sk-SK"/>
        </w:rPr>
        <w:t>fosfoenolpyruvátkarboxykinázy</w:t>
      </w:r>
      <w:r w:rsidRPr="002B3A21">
        <w:rPr>
          <w:rFonts w:ascii="Times New Roman" w:eastAsia="Times New Roman" w:hAnsi="Times New Roman" w:cs="Times New Roman"/>
          <w:lang w:val="cs-CZ" w:eastAsia="sk-SK"/>
        </w:rPr>
        <w:t xml:space="preserve"> (regulačný enzým glukoneogenézy). V pečeni inhibuje </w:t>
      </w:r>
      <w:hyperlink r:id="rId57" w:tooltip="Ketogeneze" w:history="1">
        <w:r w:rsidRPr="002B3A21">
          <w:rPr>
            <w:rFonts w:ascii="Times New Roman" w:eastAsia="Times New Roman" w:hAnsi="Times New Roman" w:cs="Times New Roman"/>
            <w:u w:val="single"/>
            <w:lang w:val="cs-CZ" w:eastAsia="sk-SK"/>
          </w:rPr>
          <w:t>ketogenézu</w:t>
        </w:r>
      </w:hyperlink>
      <w:r w:rsidRPr="002B3A21">
        <w:rPr>
          <w:rFonts w:ascii="Times New Roman" w:eastAsia="Times New Roman" w:hAnsi="Times New Roman" w:cs="Times New Roman"/>
          <w:lang w:val="cs-CZ" w:eastAsia="sk-SK"/>
        </w:rPr>
        <w:t xml:space="preserve">, spôsobuje rast buniek. </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Je dobré uvedomiť si, že na metabolizmus ako taký musíme pozerať ako na veľký celok. Ak ovplyvníme metabolickú dráhu v nejakej bunke, v iných bunkách to neostane bez odozvy. Preto na jednej strane vidíme priame pôsobenie inzulínu (jednoducho naviazaním sa na receptor v membráne), na druhej strane nenápadné nepriame zásahy do deja (napr. blok lipolýzy v adipocytoch spôsobí v pečeni nedostatok </w:t>
      </w:r>
      <w:hyperlink r:id="rId58" w:tooltip="Mastné kyseliny" w:history="1">
        <w:r w:rsidRPr="002B3A21">
          <w:rPr>
            <w:rFonts w:ascii="Times New Roman" w:eastAsia="Times New Roman" w:hAnsi="Times New Roman" w:cs="Times New Roman"/>
            <w:u w:val="single"/>
            <w:lang w:val="cs-CZ" w:eastAsia="sk-SK"/>
          </w:rPr>
          <w:t>FFA</w:t>
        </w:r>
      </w:hyperlink>
      <w:r w:rsidRPr="002B3A21">
        <w:rPr>
          <w:rFonts w:ascii="Times New Roman" w:eastAsia="Times New Roman" w:hAnsi="Times New Roman" w:cs="Times New Roman"/>
          <w:lang w:val="cs-CZ" w:eastAsia="sk-SK"/>
        </w:rPr>
        <w:t xml:space="preserve">, preto bude pečeň spracovávať najmä glukózu). </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Okrem toho vplýva inzulín pozitívne na rast a replikáciu buniek, na </w:t>
      </w:r>
      <w:hyperlink r:id="rId59" w:tooltip="Hojení ran" w:history="1">
        <w:r w:rsidRPr="002B3A21">
          <w:rPr>
            <w:rFonts w:ascii="Times New Roman" w:eastAsia="Times New Roman" w:hAnsi="Times New Roman" w:cs="Times New Roman"/>
            <w:u w:val="single"/>
            <w:lang w:val="cs-CZ" w:eastAsia="sk-SK"/>
          </w:rPr>
          <w:t>hojenie rán</w:t>
        </w:r>
      </w:hyperlink>
      <w:r w:rsidRPr="002B3A21">
        <w:rPr>
          <w:rFonts w:ascii="Times New Roman" w:eastAsia="Times New Roman" w:hAnsi="Times New Roman" w:cs="Times New Roman"/>
          <w:lang w:val="cs-CZ" w:eastAsia="sk-SK"/>
        </w:rPr>
        <w:t xml:space="preserve"> (poznámka: v kultúrach fibroblastov spôsobuje inzulín schopnosť rastových faktorov (FGF, PDGF, EGF…) stimulovať </w:t>
      </w:r>
      <w:hyperlink r:id="rId60" w:tooltip="Buněčný cyklus" w:history="1">
        <w:r w:rsidRPr="002B3A21">
          <w:rPr>
            <w:rFonts w:ascii="Times New Roman" w:eastAsia="Times New Roman" w:hAnsi="Times New Roman" w:cs="Times New Roman"/>
            <w:u w:val="single"/>
            <w:lang w:val="cs-CZ" w:eastAsia="sk-SK"/>
          </w:rPr>
          <w:t>bunkový cyklus</w:t>
        </w:r>
      </w:hyperlink>
      <w:r w:rsidRPr="002B3A21">
        <w:rPr>
          <w:rFonts w:ascii="Times New Roman" w:eastAsia="Times New Roman" w:hAnsi="Times New Roman" w:cs="Times New Roman"/>
          <w:lang w:val="cs-CZ" w:eastAsia="sk-SK"/>
        </w:rPr>
        <w:t xml:space="preserve">). </w:t>
      </w:r>
    </w:p>
    <w:p w:rsidR="00B40A62" w:rsidRPr="002B3A21" w:rsidRDefault="00B40A62" w:rsidP="008B4086">
      <w:pPr>
        <w:spacing w:before="100" w:beforeAutospacing="1" w:after="100" w:afterAutospacing="1" w:line="240" w:lineRule="auto"/>
        <w:outlineLvl w:val="1"/>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Fetálne obdobie</w:t>
      </w:r>
      <w:r w:rsidRPr="002B3A21">
        <w:rPr>
          <w:rFonts w:ascii="Times New Roman" w:eastAsia="Times New Roman" w:hAnsi="Times New Roman" w:cs="Times New Roman"/>
          <w:b/>
          <w:bCs/>
          <w:vanish/>
          <w:lang w:val="cs-CZ" w:eastAsia="sk-SK"/>
        </w:rPr>
        <w:t>[]</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Inzulín sa začína tvoriť v 10 týždni a pôsobí tiež na fetálnu organogenézu. (placenta je pre inzulín nepriepustná, preto sa tam materský inzulín nedostane). </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Diabetes mellitus</w:t>
      </w:r>
      <w:r w:rsidRPr="002B3A21">
        <w:rPr>
          <w:rFonts w:ascii="Times New Roman" w:eastAsia="Times New Roman" w:hAnsi="Times New Roman" w:cs="Times New Roman"/>
          <w:lang w:eastAsia="sk-SK"/>
        </w:rPr>
        <w:t xml:space="preserve"> (iné názvy: </w:t>
      </w:r>
      <w:r w:rsidRPr="002B3A21">
        <w:rPr>
          <w:rFonts w:ascii="Times New Roman" w:eastAsia="Times New Roman" w:hAnsi="Times New Roman" w:cs="Times New Roman"/>
          <w:b/>
          <w:bCs/>
          <w:lang w:eastAsia="sk-SK"/>
        </w:rPr>
        <w:t>cukrovka, cukrová úplavica, diabetes, diabetizmus</w:t>
      </w:r>
      <w:r w:rsidRPr="002B3A21">
        <w:rPr>
          <w:rFonts w:ascii="Times New Roman" w:eastAsia="Times New Roman" w:hAnsi="Times New Roman" w:cs="Times New Roman"/>
          <w:lang w:eastAsia="sk-SK"/>
        </w:rPr>
        <w:t> ;</w:t>
      </w:r>
      <w:hyperlink r:id="rId61" w:tooltip="Latinčina" w:history="1">
        <w:r w:rsidRPr="002B3A21">
          <w:rPr>
            <w:rFonts w:ascii="Times New Roman" w:eastAsia="Times New Roman" w:hAnsi="Times New Roman" w:cs="Times New Roman"/>
            <w:u w:val="single"/>
            <w:lang w:eastAsia="sk-SK"/>
          </w:rPr>
          <w:t>lat.</w:t>
        </w:r>
      </w:hyperlink>
      <w:r w:rsidRPr="002B3A21">
        <w:rPr>
          <w:rFonts w:ascii="Times New Roman" w:eastAsia="Times New Roman" w:hAnsi="Times New Roman" w:cs="Times New Roman"/>
          <w:lang w:eastAsia="sk-SK"/>
        </w:rPr>
        <w:t xml:space="preserve"> </w:t>
      </w:r>
      <w:r w:rsidRPr="002B3A21">
        <w:rPr>
          <w:rFonts w:ascii="Times New Roman" w:eastAsia="Times New Roman" w:hAnsi="Times New Roman" w:cs="Times New Roman"/>
          <w:i/>
          <w:iCs/>
          <w:lang w:val="la-Latn" w:eastAsia="sk-SK"/>
        </w:rPr>
        <w:t>diabetes mellitus</w:t>
      </w:r>
      <w:r w:rsidRPr="002B3A21">
        <w:rPr>
          <w:rFonts w:ascii="Times New Roman" w:eastAsia="Times New Roman" w:hAnsi="Times New Roman" w:cs="Times New Roman"/>
          <w:lang w:eastAsia="sk-SK"/>
        </w:rPr>
        <w:t xml:space="preserve">, skratka </w:t>
      </w:r>
      <w:r w:rsidRPr="002B3A21">
        <w:rPr>
          <w:rFonts w:ascii="Times New Roman" w:eastAsia="Times New Roman" w:hAnsi="Times New Roman" w:cs="Times New Roman"/>
          <w:b/>
          <w:bCs/>
          <w:lang w:eastAsia="sk-SK"/>
        </w:rPr>
        <w:t>DM</w:t>
      </w:r>
      <w:r w:rsidRPr="002B3A21">
        <w:rPr>
          <w:rFonts w:ascii="Times New Roman" w:eastAsia="Times New Roman" w:hAnsi="Times New Roman" w:cs="Times New Roman"/>
          <w:lang w:eastAsia="sk-SK"/>
        </w:rPr>
        <w:t>) je hormonálne ochorenie, ktoré sa prejavuje zvýšenou hladinou glukózy v krvi (lek. hyperglykémia) a poruchou metabolizmu sacharidov v ľudskom tele. Touto chorobou je postihnutých až 5% populácie.</w:t>
      </w:r>
    </w:p>
    <w:p w:rsidR="00B40A62" w:rsidRPr="002B3A21" w:rsidRDefault="00B40A62" w:rsidP="008B4086">
      <w:pPr>
        <w:spacing w:before="100" w:beforeAutospacing="1" w:after="100" w:afterAutospacing="1" w:line="240" w:lineRule="auto"/>
        <w:outlineLvl w:val="1"/>
        <w:rPr>
          <w:rFonts w:ascii="Times New Roman" w:eastAsia="Times New Roman" w:hAnsi="Times New Roman" w:cs="Times New Roman"/>
          <w:b/>
          <w:bCs/>
          <w:lang w:eastAsia="sk-SK"/>
        </w:rPr>
      </w:pPr>
      <w:r w:rsidRPr="002B3A21">
        <w:rPr>
          <w:rFonts w:ascii="Times New Roman" w:eastAsia="Times New Roman" w:hAnsi="Times New Roman" w:cs="Times New Roman"/>
          <w:b/>
          <w:bCs/>
          <w:lang w:eastAsia="sk-SK"/>
        </w:rPr>
        <w:t>Rozdelenie</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Typy cukrovky:</w:t>
      </w:r>
    </w:p>
    <w:p w:rsidR="00B40A62" w:rsidRPr="002B3A21" w:rsidRDefault="00B40A62" w:rsidP="008B4086">
      <w:pPr>
        <w:numPr>
          <w:ilvl w:val="0"/>
          <w:numId w:val="33"/>
        </w:num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I. typ DM – typ cukrovky závislý od </w:t>
      </w:r>
      <w:hyperlink r:id="rId62" w:tooltip="Inzulín" w:history="1">
        <w:r w:rsidRPr="002B3A21">
          <w:rPr>
            <w:rFonts w:ascii="Times New Roman" w:eastAsia="Times New Roman" w:hAnsi="Times New Roman" w:cs="Times New Roman"/>
            <w:u w:val="single"/>
            <w:lang w:eastAsia="sk-SK"/>
          </w:rPr>
          <w:t>inzulínu</w:t>
        </w:r>
      </w:hyperlink>
      <w:r w:rsidRPr="002B3A21">
        <w:rPr>
          <w:rFonts w:ascii="Times New Roman" w:eastAsia="Times New Roman" w:hAnsi="Times New Roman" w:cs="Times New Roman"/>
          <w:lang w:eastAsia="sk-SK"/>
        </w:rPr>
        <w:t xml:space="preserve"> – lek. inzulín-dependentný diabetes mellitus, IDDM</w:t>
      </w:r>
    </w:p>
    <w:p w:rsidR="00B40A62" w:rsidRPr="002B3A21" w:rsidRDefault="00B40A62" w:rsidP="008B4086">
      <w:pPr>
        <w:numPr>
          <w:ilvl w:val="0"/>
          <w:numId w:val="33"/>
        </w:num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II. typ DM – cukrovka nezávislá od inzulínu – lek. noninzulín-dependentný diabetes mellitus, NIDDM</w:t>
      </w:r>
    </w:p>
    <w:p w:rsidR="00B40A62" w:rsidRPr="002B3A21" w:rsidRDefault="00B40A62" w:rsidP="008B4086">
      <w:pPr>
        <w:numPr>
          <w:ilvl w:val="0"/>
          <w:numId w:val="33"/>
        </w:num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Gestačný typ DM - počas tehotenstva</w:t>
      </w:r>
    </w:p>
    <w:p w:rsidR="00B40A62" w:rsidRPr="002B3A21" w:rsidRDefault="00B40A62" w:rsidP="008B4086">
      <w:pPr>
        <w:spacing w:before="100" w:beforeAutospacing="1" w:after="100" w:afterAutospacing="1" w:line="240" w:lineRule="auto"/>
        <w:outlineLvl w:val="2"/>
        <w:rPr>
          <w:rFonts w:ascii="Times New Roman" w:eastAsia="Times New Roman" w:hAnsi="Times New Roman" w:cs="Times New Roman"/>
          <w:b/>
          <w:bCs/>
          <w:lang w:eastAsia="sk-SK"/>
        </w:rPr>
      </w:pPr>
      <w:r w:rsidRPr="002B3A21">
        <w:rPr>
          <w:rFonts w:ascii="Times New Roman" w:eastAsia="Times New Roman" w:hAnsi="Times New Roman" w:cs="Times New Roman"/>
          <w:b/>
          <w:bCs/>
          <w:lang w:eastAsia="sk-SK"/>
        </w:rPr>
        <w:t>I. typ diabetes mellitus]</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Prvý typ cukrovky je väčšinou zistený v detstve alebo u adolescentov, ale môže sa zistiť aj v dospelosti. Je charakteristický deštrukciou β-buniek Langerhansových ostrovčekov </w:t>
      </w:r>
      <w:hyperlink r:id="rId63" w:tooltip="Podžalúdková žľaza" w:history="1">
        <w:r w:rsidRPr="002B3A21">
          <w:rPr>
            <w:rFonts w:ascii="Times New Roman" w:eastAsia="Times New Roman" w:hAnsi="Times New Roman" w:cs="Times New Roman"/>
            <w:u w:val="single"/>
            <w:lang w:eastAsia="sk-SK"/>
          </w:rPr>
          <w:t>podžalúdkovej žľazy</w:t>
        </w:r>
      </w:hyperlink>
      <w:r w:rsidRPr="002B3A21">
        <w:rPr>
          <w:rFonts w:ascii="Times New Roman" w:eastAsia="Times New Roman" w:hAnsi="Times New Roman" w:cs="Times New Roman"/>
          <w:lang w:eastAsia="sk-SK"/>
        </w:rPr>
        <w:t xml:space="preserve"> (</w:t>
      </w:r>
      <w:hyperlink r:id="rId64" w:tooltip="Latinčina" w:history="1">
        <w:r w:rsidRPr="002B3A21">
          <w:rPr>
            <w:rFonts w:ascii="Times New Roman" w:eastAsia="Times New Roman" w:hAnsi="Times New Roman" w:cs="Times New Roman"/>
            <w:u w:val="single"/>
            <w:lang w:eastAsia="sk-SK"/>
          </w:rPr>
          <w:t>lat.</w:t>
        </w:r>
      </w:hyperlink>
      <w:r w:rsidRPr="002B3A21">
        <w:rPr>
          <w:rFonts w:ascii="Times New Roman" w:eastAsia="Times New Roman" w:hAnsi="Times New Roman" w:cs="Times New Roman"/>
          <w:lang w:eastAsia="sk-SK"/>
        </w:rPr>
        <w:t xml:space="preserve"> </w:t>
      </w:r>
      <w:r w:rsidRPr="002B3A21">
        <w:rPr>
          <w:rFonts w:ascii="Times New Roman" w:eastAsia="Times New Roman" w:hAnsi="Times New Roman" w:cs="Times New Roman"/>
          <w:i/>
          <w:iCs/>
          <w:lang w:val="la-Latn" w:eastAsia="sk-SK"/>
        </w:rPr>
        <w:t>pankreas</w:t>
      </w:r>
      <w:r w:rsidRPr="002B3A21">
        <w:rPr>
          <w:rFonts w:ascii="Times New Roman" w:eastAsia="Times New Roman" w:hAnsi="Times New Roman" w:cs="Times New Roman"/>
          <w:lang w:eastAsia="sk-SK"/>
        </w:rPr>
        <w:t>), čo vedie k úplnému chýbaniu inzulínu.</w:t>
      </w:r>
    </w:p>
    <w:p w:rsidR="00B40A62" w:rsidRPr="002B3A21" w:rsidRDefault="00B40A62" w:rsidP="008B4086">
      <w:pPr>
        <w:spacing w:before="100" w:beforeAutospacing="1" w:after="100" w:afterAutospacing="1" w:line="240" w:lineRule="auto"/>
        <w:outlineLvl w:val="2"/>
        <w:rPr>
          <w:rFonts w:ascii="Times New Roman" w:eastAsia="Times New Roman" w:hAnsi="Times New Roman" w:cs="Times New Roman"/>
          <w:b/>
          <w:bCs/>
          <w:lang w:eastAsia="sk-SK"/>
        </w:rPr>
      </w:pPr>
      <w:r w:rsidRPr="002B3A21">
        <w:rPr>
          <w:rFonts w:ascii="Times New Roman" w:eastAsia="Times New Roman" w:hAnsi="Times New Roman" w:cs="Times New Roman"/>
          <w:b/>
          <w:bCs/>
          <w:lang w:eastAsia="sk-SK"/>
        </w:rPr>
        <w:t>II. typ diabetes mellitus</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Druhý typ cukrovky je typický pre starších pacientov ale aj pre obéznych ľudí. Je charakteristický odolnosťou buniek v celom tele voči inzulínu, čo vedie k poruche spracovania glukózy a jej relatívneho nedostatku. Inzulín má často zvýšenú hladinu (lek. hyperinzulinémia).</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Lieči sa perorálnymi antidiabetikami (ústami podávané lieky), ktoré zvyšujú citlivosť k inzulínu. Vzhľadom na závažnosť ochorenia môže byť rozvinutá inzulínová rezistencia liečená kombinovanou liečbou. Táto terapia spočíva v podávaní aspoň dvoch perorálnych antidiabetík a hormónu inzulínu v injekciách. K tomuto kroku sa uchyľuje predovšetkým v momente, kedy je zvýšené riziko rozvinutia </w:t>
      </w:r>
      <w:r w:rsidRPr="002B3A21">
        <w:rPr>
          <w:rFonts w:ascii="Times New Roman" w:eastAsia="Times New Roman" w:hAnsi="Times New Roman" w:cs="Times New Roman"/>
          <w:lang w:eastAsia="sk-SK"/>
        </w:rPr>
        <w:lastRenderedPageBreak/>
        <w:t>DM 1. typu na poklade DM 2. typu. Tento stav nastáva obzvlášť v prípade, keď bunky pankreasu sú už vyčerpané z nadmernej tvorby inzulínu a dochádza k ich zániku. Hladina inzulínu v krvi potom prudko padá.</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Diabetes 2. typu je označovaný diabetom dospelých (obvyklé manifestácie po 40. roku života), avšak vzhľadom na súčasný sedavý spôsob života túto chorobu môžu dostať aj deti. Často sú vlohy k diabetu 2. typu dedične prenášané z generácie na generáciu. Niektoré štúdie ukazujú potenciál v </w:t>
      </w:r>
      <w:hyperlink r:id="rId65" w:tooltip="Aloa pravá" w:history="1">
        <w:r w:rsidRPr="002B3A21">
          <w:rPr>
            <w:rFonts w:ascii="Times New Roman" w:eastAsia="Times New Roman" w:hAnsi="Times New Roman" w:cs="Times New Roman"/>
            <w:u w:val="single"/>
            <w:lang w:eastAsia="sk-SK"/>
          </w:rPr>
          <w:t>aloe</w:t>
        </w:r>
      </w:hyperlink>
      <w:r w:rsidRPr="002B3A21">
        <w:rPr>
          <w:rFonts w:ascii="Times New Roman" w:eastAsia="Times New Roman" w:hAnsi="Times New Roman" w:cs="Times New Roman"/>
          <w:lang w:eastAsia="sk-SK"/>
        </w:rPr>
        <w:t xml:space="preserve"> obsiahnutých antidiabetických </w:t>
      </w:r>
      <w:hyperlink r:id="rId66" w:tooltip="Steroly (stránka neexistuje)" w:history="1">
        <w:r w:rsidRPr="002B3A21">
          <w:rPr>
            <w:rFonts w:ascii="Times New Roman" w:eastAsia="Times New Roman" w:hAnsi="Times New Roman" w:cs="Times New Roman"/>
            <w:u w:val="single"/>
            <w:lang w:eastAsia="sk-SK"/>
          </w:rPr>
          <w:t>fytosterolov</w:t>
        </w:r>
      </w:hyperlink>
      <w:r w:rsidRPr="002B3A21">
        <w:rPr>
          <w:rFonts w:ascii="Times New Roman" w:eastAsia="Times New Roman" w:hAnsi="Times New Roman" w:cs="Times New Roman"/>
          <w:lang w:eastAsia="sk-SK"/>
        </w:rPr>
        <w:t xml:space="preserve"> (lophenol, cykloartanol) zmierňovať poruchy metabolizmu glukózy a lipidov u pacientov.</w:t>
      </w:r>
      <w:hyperlink r:id="rId67" w:anchor="cite_note-Misawa-1" w:history="1">
        <w:r w:rsidRPr="002B3A21">
          <w:rPr>
            <w:rFonts w:ascii="Times New Roman" w:eastAsia="Times New Roman" w:hAnsi="Times New Roman" w:cs="Times New Roman"/>
            <w:u w:val="single"/>
            <w:vertAlign w:val="superscript"/>
            <w:lang w:eastAsia="sk-SK"/>
          </w:rPr>
          <w:t>[1]</w:t>
        </w:r>
      </w:hyperlink>
    </w:p>
    <w:p w:rsidR="00B40A62" w:rsidRPr="002B3A21" w:rsidRDefault="00B40A62" w:rsidP="008B4086">
      <w:pPr>
        <w:pStyle w:val="Normlnywebov"/>
        <w:rPr>
          <w:sz w:val="22"/>
          <w:szCs w:val="22"/>
        </w:rPr>
      </w:pPr>
      <w:r w:rsidRPr="002B3A21">
        <w:rPr>
          <w:sz w:val="22"/>
          <w:szCs w:val="22"/>
        </w:rPr>
        <w:t>Parkinsonova choroba je neurologické ochorenie, pri ktorom sa v mozgu postupne strácajú nervové bunky, čo vedie k problémom s ovládaním pohybov a k iným sprievodným príznakom.</w:t>
      </w:r>
    </w:p>
    <w:p w:rsidR="00B40A62" w:rsidRPr="002B3A21" w:rsidRDefault="00B40A62" w:rsidP="008B4086">
      <w:pPr>
        <w:pStyle w:val="Normlnywebov"/>
        <w:rPr>
          <w:sz w:val="22"/>
          <w:szCs w:val="22"/>
        </w:rPr>
      </w:pPr>
      <w:r w:rsidRPr="002B3A21">
        <w:rPr>
          <w:sz w:val="22"/>
          <w:szCs w:val="22"/>
        </w:rPr>
        <w:t>Parkinsonova choroba je dlhodobé a postupujúce ochorenie mozgu, ktoré najčastejšie postihuje ľudí nad 60 rokov veku. Ľudia s Parkinsonovou chorobou majú ťažkosti s ovládaním pohybov tela a tieto ťažkosti sa s postupom ochorenia zhoršujú. Pacient postupne stráca schopnosť vykonávať každodenné úlohy. </w:t>
      </w:r>
    </w:p>
    <w:p w:rsidR="00B40A62" w:rsidRPr="002B3A21" w:rsidRDefault="00B40A62" w:rsidP="008B4086">
      <w:pPr>
        <w:pStyle w:val="Normlnywebov"/>
        <w:rPr>
          <w:sz w:val="22"/>
          <w:szCs w:val="22"/>
        </w:rPr>
      </w:pPr>
      <w:r w:rsidRPr="002B3A21">
        <w:rPr>
          <w:b/>
          <w:bCs/>
          <w:sz w:val="22"/>
          <w:szCs w:val="22"/>
        </w:rPr>
        <w:t>Príznaky Parkinsonovej choroby</w:t>
      </w:r>
      <w:r w:rsidRPr="002B3A21">
        <w:rPr>
          <w:sz w:val="22"/>
          <w:szCs w:val="22"/>
        </w:rPr>
        <w:t xml:space="preserve"> sú dôsledkom straty nervových buniek v mozgu, ktoré ovplyvňujú ovládanie pohybov, ale tiež náladu, spánok a myšlienky. Presná príčina straty nervových buniek nie je dodnes známa, ale verí sa, že je kombináciou genetických faktorov, vplyvov prostredia a procesu starnutia. </w:t>
      </w:r>
    </w:p>
    <w:p w:rsidR="00B40A62" w:rsidRPr="002B3A21" w:rsidRDefault="00B40A62" w:rsidP="008B4086">
      <w:pPr>
        <w:pStyle w:val="Normlnywebov"/>
        <w:rPr>
          <w:sz w:val="22"/>
          <w:szCs w:val="22"/>
        </w:rPr>
      </w:pPr>
      <w:r w:rsidRPr="002B3A21">
        <w:rPr>
          <w:b/>
          <w:bCs/>
          <w:sz w:val="22"/>
          <w:szCs w:val="22"/>
        </w:rPr>
        <w:t>Symptómy </w:t>
      </w:r>
    </w:p>
    <w:p w:rsidR="00B40A62" w:rsidRPr="002B3A21" w:rsidRDefault="00B40A62" w:rsidP="008B4086">
      <w:pPr>
        <w:pStyle w:val="Normlnywebov"/>
        <w:rPr>
          <w:sz w:val="22"/>
          <w:szCs w:val="22"/>
        </w:rPr>
      </w:pPr>
      <w:r w:rsidRPr="002B3A21">
        <w:rPr>
          <w:sz w:val="22"/>
          <w:szCs w:val="22"/>
        </w:rPr>
        <w:t>Klasické príznaky Parkinsonovej choroby - takzvané "motorické" (súvisiace s pohybom) - zahŕňajú tras, pomalosť pohybu, svalovú stuhnutosť a poruchy rovnováhy. Časté sú aj nemotorické príznaky, napr. depresia, demencia, bolesť, poruchy spánku a poruchy autonómnych telesných funkcií (trávenie, tlak krvi, atď.). Všetky uvedené príznaky významne prispievajú k záťaži ochorenia. </w:t>
      </w:r>
    </w:p>
    <w:p w:rsidR="00B40A62" w:rsidRPr="002B3A21" w:rsidRDefault="00B40A62" w:rsidP="008B4086">
      <w:pPr>
        <w:pStyle w:val="Normlnywebov"/>
        <w:rPr>
          <w:sz w:val="22"/>
          <w:szCs w:val="22"/>
        </w:rPr>
      </w:pPr>
      <w:r w:rsidRPr="002B3A21">
        <w:rPr>
          <w:sz w:val="22"/>
          <w:szCs w:val="22"/>
        </w:rPr>
        <w:t>Parkinsonova choroba je postupujúce ochorenie, s časom sa objavujú nové príznaky a existujúce príznaky sa pomaly zhoršujú. Nie je to však smrteľné ochorenie, ľudia môžu od diagnostikovania žiť 15 až 20 rokov. Preto sa toto ochorenie považuje za dlhodobé (chronické).Štatistiky Parkinsonova choroba je jedným z najčastejších neurologických ochorení. V roku 2004 postihovalo približne 5,2 milióna mužov a žien na celom svete, pričom každoročne je hlásených 4 až 20 nových prípadov na 100 000 obyvateľov.</w:t>
      </w:r>
    </w:p>
    <w:p w:rsidR="00B40A62" w:rsidRPr="002B3A21" w:rsidRDefault="00B40A62"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Skleróza multiplex – roztrúsená skleróza, je chronické zápalové autoimunitné ochorenie centrálneho nervového systému. V skratke sa označuje SM. </w:t>
      </w:r>
    </w:p>
    <w:p w:rsidR="00B40A62" w:rsidRPr="002B3A21" w:rsidRDefault="00B40A62"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Skleróza multiplex sa nazýva aj chorobou tisíc tvárí. </w:t>
      </w:r>
    </w:p>
    <w:p w:rsidR="00B40A62" w:rsidRPr="002B3A21" w:rsidRDefault="00B40A62"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Má veľa podôb, ale pritom žiaden predvídateľný vývoj. </w:t>
      </w:r>
    </w:p>
    <w:p w:rsidR="00B40A62" w:rsidRPr="002B3A21" w:rsidRDefault="00B40A62"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Sklerózu multiplex v súčasnosti nie je možné úplne vyliečiť, súčasná liečba však vývoj ochorenia môže výrazne spomaliť. Väčšina pacientov trpiacich týmto ochorením je vďaka tomu schopná žiť kvalitný život, pracovať, športovať, mať rodinu. </w:t>
      </w:r>
    </w:p>
    <w:p w:rsidR="00B40A62" w:rsidRPr="002B3A21" w:rsidRDefault="00B40A62" w:rsidP="008B4086">
      <w:pPr>
        <w:shd w:val="clear" w:color="auto" w:fill="E5E5E5"/>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Skleróza multiplex napáda mozog a miechu.</w:t>
      </w:r>
      <w:r w:rsidRPr="002B3A21">
        <w:rPr>
          <w:rFonts w:ascii="Times New Roman" w:eastAsia="Times New Roman" w:hAnsi="Times New Roman" w:cs="Times New Roman"/>
          <w:lang w:eastAsia="sk-SK"/>
        </w:rPr>
        <w:t xml:space="preserve"> </w:t>
      </w:r>
    </w:p>
    <w:p w:rsidR="00B40A62" w:rsidRPr="002B3A21" w:rsidRDefault="00B40A62" w:rsidP="008B4086">
      <w:pPr>
        <w:shd w:val="clear" w:color="auto" w:fill="E5E5E5"/>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Príčiny vzniku sklerózy multiplex nie sú zatiaľ presne známe. Veľmi dôležitú úlohu zohráva včasná diagnostika. </w:t>
      </w:r>
      <w:r w:rsidRPr="002B3A21">
        <w:rPr>
          <w:rFonts w:ascii="Times New Roman" w:eastAsia="Times New Roman" w:hAnsi="Times New Roman" w:cs="Times New Roman"/>
          <w:lang w:eastAsia="sk-SK"/>
        </w:rPr>
        <w:br/>
        <w:t xml:space="preserve">SM nie je nákazlivá. </w:t>
      </w:r>
    </w:p>
    <w:p w:rsidR="00B40A62" w:rsidRPr="002B3A21" w:rsidRDefault="00B40A62" w:rsidP="008B4086">
      <w:pPr>
        <w:shd w:val="clear" w:color="auto" w:fill="E5E5E5"/>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Skleróza multiplex je autoimunitné neurologické ochorenie.</w:t>
      </w:r>
      <w:r w:rsidRPr="002B3A21">
        <w:rPr>
          <w:rFonts w:ascii="Times New Roman" w:eastAsia="Times New Roman" w:hAnsi="Times New Roman" w:cs="Times New Roman"/>
          <w:lang w:eastAsia="sk-SK"/>
        </w:rPr>
        <w:t xml:space="preserve"> </w:t>
      </w:r>
    </w:p>
    <w:p w:rsidR="00B40A62" w:rsidRPr="002B3A21" w:rsidRDefault="00B40A62" w:rsidP="008B4086">
      <w:pPr>
        <w:shd w:val="clear" w:color="auto" w:fill="E5E5E5"/>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Nervový systém človeka je napadnutý vlastným imunitným systémom. Imunitný systém útočí na myelín – biely tukový obal nervových vlákien, a spôsobuje jeho trvalé poškodenie až stratu. Myelínom sú obalené nervové vlákna v mozgu aj v mieche. Tvorí vonkajšiu izolačnú vrstvu, vďaka ktorej sa skokovite šíria elektrické signály v nervovej sústave približne rýchlosťou 400 kilometrov za hodinu. </w:t>
      </w:r>
      <w:r w:rsidRPr="002B3A21">
        <w:rPr>
          <w:rFonts w:ascii="Times New Roman" w:eastAsia="Times New Roman" w:hAnsi="Times New Roman" w:cs="Times New Roman"/>
          <w:lang w:eastAsia="sk-SK"/>
        </w:rPr>
        <w:lastRenderedPageBreak/>
        <w:t xml:space="preserve">Ak sa myelínový obal poškodí, nervové vlákno stráca schopnosť rýchleho prenosu impulzov a rýchlosť prenosu vzruchov klesá asi na 4 kilometre za hodinu. </w:t>
      </w:r>
    </w:p>
    <w:p w:rsidR="00B40A62" w:rsidRPr="002B3A21" w:rsidRDefault="00B40A62" w:rsidP="008B4086">
      <w:pPr>
        <w:shd w:val="clear" w:color="auto" w:fill="E5E5E5"/>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Za normálnych okolností organizmus myelínový obal čiastočne opraví, keďže však pri skleróze multiplex dochádza k zápalom opakovane a na rovnakých miestach, postupne sa v tkanive začnú vytvárať jazvy, ktoré sú prekážkou pri prenose nervových vzruchov. Podľa nich má choroba aj historický názov – sclerosis znamená jazvy a multiplex – mnoho. Nervové vlákna postupne strácajú funkčnosť. </w:t>
      </w:r>
    </w:p>
    <w:p w:rsidR="00B40A62" w:rsidRPr="002B3A21" w:rsidRDefault="00B40A62" w:rsidP="008B4086">
      <w:pPr>
        <w:spacing w:after="0" w:line="240" w:lineRule="auto"/>
        <w:outlineLvl w:val="3"/>
        <w:rPr>
          <w:rFonts w:ascii="Times New Roman" w:eastAsia="Times New Roman" w:hAnsi="Times New Roman" w:cs="Times New Roman"/>
          <w:b/>
          <w:bCs/>
          <w:lang w:eastAsia="sk-SK"/>
        </w:rPr>
      </w:pPr>
      <w:r w:rsidRPr="002B3A21">
        <w:rPr>
          <w:rFonts w:ascii="Times New Roman" w:eastAsia="Times New Roman" w:hAnsi="Times New Roman" w:cs="Times New Roman"/>
          <w:b/>
          <w:bCs/>
          <w:lang w:eastAsia="sk-SK"/>
        </w:rPr>
        <w:t>Koho skleróza multiplex postihuje</w:t>
      </w:r>
    </w:p>
    <w:p w:rsidR="00B40A62" w:rsidRPr="002B3A21" w:rsidRDefault="00B40A62"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Skleróza multiplex sa u väčšiny pacientov prejaví prvýkrát v dospelom veku medzi 20. a 40. rokom. Ženy sú postihnuté dvakrát častejšie ako muži. Výskyt u detí do 10 rokov alebo u seniorov nad 60 rokov je vzácny. </w:t>
      </w:r>
    </w:p>
    <w:p w:rsidR="00B40A62" w:rsidRPr="002B3A21" w:rsidRDefault="00B40A62"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Sklerózou multiplex na svete trpí asi dva a pol milióna osôb.</w:t>
      </w:r>
      <w:r w:rsidRPr="002B3A21">
        <w:rPr>
          <w:rFonts w:ascii="Times New Roman" w:eastAsia="Times New Roman" w:hAnsi="Times New Roman" w:cs="Times New Roman"/>
          <w:lang w:eastAsia="sk-SK"/>
        </w:rPr>
        <w:t xml:space="preserve"> </w:t>
      </w:r>
    </w:p>
    <w:p w:rsidR="00B40A62" w:rsidRPr="002B3A21" w:rsidRDefault="00B40A62"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Náchylnejšie na toto ochorenie sú ženy. Globálne pripadá na tri postihnuté ženy jeden muž. Ak však choroba prepukne v neskoršom veku, pomer sa vyrovnáva. </w:t>
      </w:r>
    </w:p>
    <w:p w:rsidR="00B40A62" w:rsidRPr="002B3A21" w:rsidRDefault="00B40A62"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Rozdiely existujú aj medzi rasami, u kaukazskej rasy je výskyt sklerózy multiplex oveľa častejší. </w:t>
      </w:r>
    </w:p>
    <w:p w:rsidR="00B40A62" w:rsidRPr="002B3A21" w:rsidRDefault="00B40A62"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Častejší výskyt roztrúsenej sklerózy bol zaznamenaný v priemyselne vyspelých oblastiach a v miernom podnebnom pásme. </w:t>
      </w:r>
    </w:p>
    <w:p w:rsidR="00B40A62" w:rsidRPr="002B3A21" w:rsidRDefault="00B40A62"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b/>
          <w:bCs/>
          <w:lang w:eastAsia="sk-SK"/>
        </w:rPr>
        <w:t>Fajčiari týmto ochorením trpia dvakrát častejšie než nefajčiari.</w:t>
      </w:r>
      <w:r w:rsidRPr="002B3A21">
        <w:rPr>
          <w:rFonts w:ascii="Times New Roman" w:eastAsia="Times New Roman" w:hAnsi="Times New Roman" w:cs="Times New Roman"/>
          <w:lang w:eastAsia="sk-SK"/>
        </w:rPr>
        <w:t xml:space="preserve"> </w:t>
      </w:r>
    </w:p>
    <w:p w:rsidR="00B40A62" w:rsidRPr="002B3A21" w:rsidRDefault="00B40A62" w:rsidP="008B4086">
      <w:pPr>
        <w:spacing w:after="0" w:line="240" w:lineRule="auto"/>
        <w:rPr>
          <w:rFonts w:ascii="Times New Roman" w:eastAsia="Times New Roman" w:hAnsi="Times New Roman" w:cs="Times New Roman"/>
          <w:lang w:eastAsia="sk-SK"/>
        </w:rPr>
      </w:pPr>
      <w:r w:rsidRPr="002B3A21">
        <w:rPr>
          <w:rFonts w:ascii="Times New Roman" w:eastAsia="Times New Roman" w:hAnsi="Times New Roman" w:cs="Times New Roman"/>
          <w:lang w:eastAsia="sk-SK"/>
        </w:rPr>
        <w:t xml:space="preserve">Vo vzťahu k veku je výskyt choroby rovnaký na celom svete. Čo je príčinou sklerózy multiplex nie je úplne objasnené. Predpokladá sa, že podmienky na vznik a rozvoj choroby sú na základe vrodenej predispozície a rôznych faktorov vonkajšieho prostredia. </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b/>
          <w:bCs/>
          <w:lang w:val="cs-CZ" w:eastAsia="sk-SK"/>
        </w:rPr>
        <w:t>Infarkt myokardu</w:t>
      </w:r>
      <w:r w:rsidRPr="002B3A21">
        <w:rPr>
          <w:rFonts w:ascii="Times New Roman" w:eastAsia="Times New Roman" w:hAnsi="Times New Roman" w:cs="Times New Roman"/>
          <w:lang w:val="cs-CZ" w:eastAsia="sk-SK"/>
        </w:rPr>
        <w:t xml:space="preserve"> (česky </w:t>
      </w:r>
      <w:r w:rsidRPr="002B3A21">
        <w:rPr>
          <w:rFonts w:ascii="Times New Roman" w:eastAsia="Times New Roman" w:hAnsi="Times New Roman" w:cs="Times New Roman"/>
          <w:b/>
          <w:bCs/>
          <w:lang w:val="cs-CZ" w:eastAsia="sk-SK"/>
        </w:rPr>
        <w:t>srdeční záhať</w:t>
      </w:r>
      <w:r w:rsidRPr="002B3A21">
        <w:rPr>
          <w:rFonts w:ascii="Times New Roman" w:eastAsia="Times New Roman" w:hAnsi="Times New Roman" w:cs="Times New Roman"/>
          <w:lang w:val="cs-CZ" w:eastAsia="sk-SK"/>
        </w:rPr>
        <w:t xml:space="preserve">) je akutní nekróza (smrt) okrsku kardiomyocytů vznikající v důsledku prolongované </w:t>
      </w:r>
      <w:hyperlink r:id="rId68" w:tooltip="Ischémie" w:history="1">
        <w:r w:rsidRPr="002B3A21">
          <w:rPr>
            <w:rFonts w:ascii="Times New Roman" w:eastAsia="Times New Roman" w:hAnsi="Times New Roman" w:cs="Times New Roman"/>
            <w:u w:val="single"/>
            <w:lang w:val="cs-CZ" w:eastAsia="sk-SK"/>
          </w:rPr>
          <w:t>ischémie</w:t>
        </w:r>
      </w:hyperlink>
      <w:r w:rsidRPr="002B3A21">
        <w:rPr>
          <w:rFonts w:ascii="Times New Roman" w:eastAsia="Times New Roman" w:hAnsi="Times New Roman" w:cs="Times New Roman"/>
          <w:lang w:val="cs-CZ" w:eastAsia="sk-SK"/>
        </w:rPr>
        <w:t>.</w:t>
      </w:r>
      <w:hyperlink r:id="rId69" w:anchor="cite_note-1" w:history="1">
        <w:r w:rsidRPr="002B3A21">
          <w:rPr>
            <w:rFonts w:ascii="Times New Roman" w:eastAsia="Times New Roman" w:hAnsi="Times New Roman" w:cs="Times New Roman"/>
            <w:u w:val="single"/>
            <w:vertAlign w:val="superscript"/>
            <w:lang w:val="cs-CZ" w:eastAsia="sk-SK"/>
          </w:rPr>
          <w:t>[1]</w:t>
        </w:r>
      </w:hyperlink>
      <w:r w:rsidRPr="002B3A21">
        <w:rPr>
          <w:rFonts w:ascii="Times New Roman" w:eastAsia="Times New Roman" w:hAnsi="Times New Roman" w:cs="Times New Roman"/>
          <w:lang w:val="cs-CZ" w:eastAsia="sk-SK"/>
        </w:rPr>
        <w:t xml:space="preserve"> Příčinou ischémie je náhlý uzávěr koronární tepny nebo její extrémní progredující zúžení.</w:t>
      </w:r>
      <w:hyperlink r:id="rId70" w:anchor="cite_note-widimsk.C3.BD-2" w:history="1">
        <w:r w:rsidRPr="002B3A21">
          <w:rPr>
            <w:rFonts w:ascii="Times New Roman" w:eastAsia="Times New Roman" w:hAnsi="Times New Roman" w:cs="Times New Roman"/>
            <w:u w:val="single"/>
            <w:vertAlign w:val="superscript"/>
            <w:lang w:val="cs-CZ" w:eastAsia="sk-SK"/>
          </w:rPr>
          <w:t>[2]</w:t>
        </w:r>
      </w:hyperlink>
      <w:r w:rsidRPr="002B3A21">
        <w:rPr>
          <w:rFonts w:ascii="Times New Roman" w:eastAsia="Times New Roman" w:hAnsi="Times New Roman" w:cs="Times New Roman"/>
          <w:lang w:val="cs-CZ" w:eastAsia="sk-SK"/>
        </w:rPr>
        <w:t xml:space="preserve"> </w:t>
      </w:r>
    </w:p>
    <w:p w:rsidR="00B40A62" w:rsidRPr="002B3A21" w:rsidRDefault="00B40A62" w:rsidP="008B4086">
      <w:pPr>
        <w:spacing w:before="100" w:beforeAutospacing="1" w:after="100" w:afterAutospacing="1" w:line="240" w:lineRule="auto"/>
        <w:outlineLvl w:val="1"/>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Etiopatogeneze</w:t>
      </w:r>
      <w:r w:rsidRPr="002B3A21">
        <w:rPr>
          <w:rFonts w:ascii="Times New Roman" w:eastAsia="Times New Roman" w:hAnsi="Times New Roman" w:cs="Times New Roman"/>
          <w:b/>
          <w:bCs/>
          <w:vanish/>
          <w:lang w:val="cs-CZ" w:eastAsia="sk-SK"/>
        </w:rPr>
        <w:t>[</w:t>
      </w:r>
      <w:hyperlink r:id="rId71" w:tooltip="Editace části Etiopatogeneze" w:history="1">
        <w:r w:rsidRPr="002B3A21">
          <w:rPr>
            <w:rFonts w:ascii="Times New Roman" w:eastAsia="Times New Roman" w:hAnsi="Times New Roman" w:cs="Times New Roman"/>
            <w:b/>
            <w:bCs/>
            <w:noProof/>
            <w:lang w:eastAsia="sk-SK"/>
          </w:rPr>
          <w:drawing>
            <wp:inline distT="0" distB="0" distL="0" distR="0">
              <wp:extent cx="152400" cy="152400"/>
              <wp:effectExtent l="19050" t="0" r="0" b="0"/>
              <wp:docPr id="61" name="Obrázok 61" descr="upravit">
                <a:hlinkClick xmlns:a="http://schemas.openxmlformats.org/drawingml/2006/main" r:id="rId71" tooltip="&quot;Editace části Etiopatogene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pravit">
                        <a:hlinkClick r:id="rId71" tooltip="&quot;Editace části Etiopatogeneze&quot;"/>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3A21">
          <w:rPr>
            <w:rFonts w:ascii="Times New Roman" w:eastAsia="Times New Roman" w:hAnsi="Times New Roman" w:cs="Times New Roman"/>
            <w:b/>
            <w:bCs/>
            <w:u w:val="single"/>
            <w:lang w:val="cs-CZ" w:eastAsia="sk-SK"/>
          </w:rPr>
          <w:t xml:space="preserve"> upravit</w:t>
        </w:r>
      </w:hyperlink>
      <w:r w:rsidRPr="002B3A21">
        <w:rPr>
          <w:rFonts w:ascii="Times New Roman" w:eastAsia="Times New Roman" w:hAnsi="Times New Roman" w:cs="Times New Roman"/>
          <w:b/>
          <w:bCs/>
          <w:lang w:val="cs-CZ" w:eastAsia="sk-SK"/>
        </w:rPr>
        <w:t xml:space="preserve"> | </w:t>
      </w:r>
      <w:hyperlink r:id="rId72" w:tooltip="Editace části Etiopatogeneze" w:history="1">
        <w:r w:rsidRPr="002B3A21">
          <w:rPr>
            <w:rFonts w:ascii="Times New Roman" w:eastAsia="Times New Roman" w:hAnsi="Times New Roman" w:cs="Times New Roman"/>
            <w:b/>
            <w:bCs/>
            <w:u w:val="single"/>
            <w:lang w:val="cs-CZ" w:eastAsia="sk-SK"/>
          </w:rPr>
          <w:t>editovat zdroj</w:t>
        </w:r>
      </w:hyperlink>
      <w:r w:rsidRPr="002B3A21">
        <w:rPr>
          <w:rFonts w:ascii="Times New Roman" w:eastAsia="Times New Roman" w:hAnsi="Times New Roman" w:cs="Times New Roman"/>
          <w:b/>
          <w:bCs/>
          <w:vanish/>
          <w:lang w:val="cs-CZ" w:eastAsia="sk-SK"/>
        </w:rPr>
        <w:t>]</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Patofyziologickým podkladem infarktu myokardu je </w:t>
      </w:r>
      <w:r w:rsidRPr="002B3A21">
        <w:rPr>
          <w:rFonts w:ascii="Times New Roman" w:eastAsia="Times New Roman" w:hAnsi="Times New Roman" w:cs="Times New Roman"/>
          <w:b/>
          <w:bCs/>
          <w:lang w:val="cs-CZ" w:eastAsia="sk-SK"/>
        </w:rPr>
        <w:t xml:space="preserve">ruptura </w:t>
      </w:r>
      <w:hyperlink r:id="rId73" w:anchor="Stabiln.C3.AD_a_nestabiln.C3.AD_aterosklerotick.C3.BD_pl.C3.A1t" w:tooltip="Ateroskleróza" w:history="1">
        <w:r w:rsidRPr="002B3A21">
          <w:rPr>
            <w:rFonts w:ascii="Times New Roman" w:eastAsia="Times New Roman" w:hAnsi="Times New Roman" w:cs="Times New Roman"/>
            <w:b/>
            <w:bCs/>
            <w:u w:val="single"/>
            <w:lang w:val="cs-CZ" w:eastAsia="sk-SK"/>
          </w:rPr>
          <w:t>aterosklerotického plátu</w:t>
        </w:r>
      </w:hyperlink>
      <w:r w:rsidRPr="002B3A21">
        <w:rPr>
          <w:rFonts w:ascii="Times New Roman" w:eastAsia="Times New Roman" w:hAnsi="Times New Roman" w:cs="Times New Roman"/>
          <w:b/>
          <w:bCs/>
          <w:lang w:val="cs-CZ" w:eastAsia="sk-SK"/>
        </w:rPr>
        <w:t xml:space="preserve"> s nasedající intrakoronární trombózou</w:t>
      </w:r>
      <w:r w:rsidRPr="002B3A21">
        <w:rPr>
          <w:rFonts w:ascii="Times New Roman" w:eastAsia="Times New Roman" w:hAnsi="Times New Roman" w:cs="Times New Roman"/>
          <w:lang w:val="cs-CZ" w:eastAsia="sk-SK"/>
        </w:rPr>
        <w:t xml:space="preserve"> (nasednutí trombu na prasklý aterosklerotický plát). Vzniklý uzávěr koronární tepny vede k ischémii a následnému ireverzibilnímu poškození kardiomyocytů. </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Vzácněji může být příčinou IM např. spazmus, arteritida, embolizace do koronární tepny či intrakoronární </w:t>
      </w:r>
      <w:hyperlink r:id="rId74" w:tooltip="Trombóza" w:history="1">
        <w:r w:rsidRPr="002B3A21">
          <w:rPr>
            <w:rFonts w:ascii="Times New Roman" w:eastAsia="Times New Roman" w:hAnsi="Times New Roman" w:cs="Times New Roman"/>
            <w:u w:val="single"/>
            <w:lang w:val="cs-CZ" w:eastAsia="sk-SK"/>
          </w:rPr>
          <w:t>trombóza</w:t>
        </w:r>
      </w:hyperlink>
      <w:r w:rsidRPr="002B3A21">
        <w:rPr>
          <w:rFonts w:ascii="Times New Roman" w:eastAsia="Times New Roman" w:hAnsi="Times New Roman" w:cs="Times New Roman"/>
          <w:lang w:val="cs-CZ" w:eastAsia="sk-SK"/>
        </w:rPr>
        <w:t xml:space="preserve"> bez aterosklerózy.</w:t>
      </w:r>
      <w:hyperlink r:id="rId75" w:anchor="cite_note-widimsk.C3.BD-2" w:history="1">
        <w:r w:rsidRPr="002B3A21">
          <w:rPr>
            <w:rFonts w:ascii="Times New Roman" w:eastAsia="Times New Roman" w:hAnsi="Times New Roman" w:cs="Times New Roman"/>
            <w:u w:val="single"/>
            <w:vertAlign w:val="superscript"/>
            <w:lang w:val="cs-CZ" w:eastAsia="sk-SK"/>
          </w:rPr>
          <w:t>[2]</w:t>
        </w:r>
      </w:hyperlink>
      <w:r w:rsidRPr="002B3A21">
        <w:rPr>
          <w:rFonts w:ascii="Times New Roman" w:eastAsia="Times New Roman" w:hAnsi="Times New Roman" w:cs="Times New Roman"/>
          <w:lang w:val="cs-CZ" w:eastAsia="sk-SK"/>
        </w:rPr>
        <w:t xml:space="preserve"> </w:t>
      </w:r>
    </w:p>
    <w:p w:rsidR="00B40A62" w:rsidRPr="002B3A21" w:rsidRDefault="00B40A62" w:rsidP="008B4086">
      <w:pPr>
        <w:spacing w:before="100" w:beforeAutospacing="1" w:after="100" w:afterAutospacing="1" w:line="240" w:lineRule="auto"/>
        <w:outlineLvl w:val="1"/>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Rizikové faktory</w:t>
      </w:r>
      <w:r w:rsidRPr="002B3A21">
        <w:rPr>
          <w:rFonts w:ascii="Times New Roman" w:eastAsia="Times New Roman" w:hAnsi="Times New Roman" w:cs="Times New Roman"/>
          <w:b/>
          <w:bCs/>
          <w:vanish/>
          <w:lang w:val="cs-CZ" w:eastAsia="sk-SK"/>
        </w:rPr>
        <w:t>[</w:t>
      </w:r>
      <w:hyperlink r:id="rId76" w:tooltip="Editace části Rizikové faktory" w:history="1">
        <w:r w:rsidRPr="002B3A21">
          <w:rPr>
            <w:rFonts w:ascii="Times New Roman" w:eastAsia="Times New Roman" w:hAnsi="Times New Roman" w:cs="Times New Roman"/>
            <w:b/>
            <w:bCs/>
            <w:noProof/>
            <w:lang w:eastAsia="sk-SK"/>
          </w:rPr>
          <w:drawing>
            <wp:inline distT="0" distB="0" distL="0" distR="0">
              <wp:extent cx="152400" cy="152400"/>
              <wp:effectExtent l="19050" t="0" r="0" b="0"/>
              <wp:docPr id="62" name="Obrázok 62" descr="upravit">
                <a:hlinkClick xmlns:a="http://schemas.openxmlformats.org/drawingml/2006/main" r:id="rId76" tooltip="&quot;Editace části Rizikové fakto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pravit">
                        <a:hlinkClick r:id="rId76" tooltip="&quot;Editace části Rizikové faktory&quot;"/>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3A21">
          <w:rPr>
            <w:rFonts w:ascii="Times New Roman" w:eastAsia="Times New Roman" w:hAnsi="Times New Roman" w:cs="Times New Roman"/>
            <w:b/>
            <w:bCs/>
            <w:u w:val="single"/>
            <w:lang w:val="cs-CZ" w:eastAsia="sk-SK"/>
          </w:rPr>
          <w:t xml:space="preserve"> upravit</w:t>
        </w:r>
      </w:hyperlink>
      <w:r w:rsidRPr="002B3A21">
        <w:rPr>
          <w:rFonts w:ascii="Times New Roman" w:eastAsia="Times New Roman" w:hAnsi="Times New Roman" w:cs="Times New Roman"/>
          <w:b/>
          <w:bCs/>
          <w:lang w:val="cs-CZ" w:eastAsia="sk-SK"/>
        </w:rPr>
        <w:t xml:space="preserve"> | </w:t>
      </w:r>
      <w:hyperlink r:id="rId77" w:tooltip="Editace části Rizikové faktory" w:history="1">
        <w:r w:rsidRPr="002B3A21">
          <w:rPr>
            <w:rFonts w:ascii="Times New Roman" w:eastAsia="Times New Roman" w:hAnsi="Times New Roman" w:cs="Times New Roman"/>
            <w:b/>
            <w:bCs/>
            <w:u w:val="single"/>
            <w:lang w:val="cs-CZ" w:eastAsia="sk-SK"/>
          </w:rPr>
          <w:t>editovat zdroj</w:t>
        </w:r>
      </w:hyperlink>
      <w:r w:rsidRPr="002B3A21">
        <w:rPr>
          <w:rFonts w:ascii="Times New Roman" w:eastAsia="Times New Roman" w:hAnsi="Times New Roman" w:cs="Times New Roman"/>
          <w:b/>
          <w:bCs/>
          <w:vanish/>
          <w:lang w:val="cs-CZ" w:eastAsia="sk-SK"/>
        </w:rPr>
        <w:t>]</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Podle mezinárodní studie INTERHEART jsou hlavními rizikovými faktory infarktu myokardu (nezávisle na pohlaví, věku a geografické oblasti): </w:t>
      </w:r>
    </w:p>
    <w:p w:rsidR="00B40A62" w:rsidRPr="002B3A21" w:rsidRDefault="00B40A62" w:rsidP="008B4086">
      <w:pPr>
        <w:numPr>
          <w:ilvl w:val="0"/>
          <w:numId w:val="34"/>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porucha lipidového metabolismu,</w:t>
      </w:r>
    </w:p>
    <w:p w:rsidR="00B40A62" w:rsidRPr="002B3A21" w:rsidRDefault="00B40A62" w:rsidP="008B4086">
      <w:pPr>
        <w:numPr>
          <w:ilvl w:val="0"/>
          <w:numId w:val="34"/>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kouření,</w:t>
      </w:r>
    </w:p>
    <w:p w:rsidR="00B40A62" w:rsidRPr="002B3A21" w:rsidRDefault="00343144" w:rsidP="008B4086">
      <w:pPr>
        <w:numPr>
          <w:ilvl w:val="0"/>
          <w:numId w:val="34"/>
        </w:numPr>
        <w:spacing w:before="100" w:beforeAutospacing="1" w:after="100" w:afterAutospacing="1" w:line="240" w:lineRule="auto"/>
        <w:rPr>
          <w:rFonts w:ascii="Times New Roman" w:eastAsia="Times New Roman" w:hAnsi="Times New Roman" w:cs="Times New Roman"/>
          <w:lang w:val="cs-CZ" w:eastAsia="sk-SK"/>
        </w:rPr>
      </w:pPr>
      <w:hyperlink r:id="rId78" w:tooltip="Arteriální hypertenze" w:history="1">
        <w:r w:rsidR="00B40A62" w:rsidRPr="002B3A21">
          <w:rPr>
            <w:rFonts w:ascii="Times New Roman" w:eastAsia="Times New Roman" w:hAnsi="Times New Roman" w:cs="Times New Roman"/>
            <w:u w:val="single"/>
            <w:lang w:val="cs-CZ" w:eastAsia="sk-SK"/>
          </w:rPr>
          <w:t>hypertenze</w:t>
        </w:r>
      </w:hyperlink>
      <w:r w:rsidR="00B40A62" w:rsidRPr="002B3A21">
        <w:rPr>
          <w:rFonts w:ascii="Times New Roman" w:eastAsia="Times New Roman" w:hAnsi="Times New Roman" w:cs="Times New Roman"/>
          <w:lang w:val="cs-CZ" w:eastAsia="sk-SK"/>
        </w:rPr>
        <w:t>,</w:t>
      </w:r>
    </w:p>
    <w:p w:rsidR="00B40A62" w:rsidRPr="002B3A21" w:rsidRDefault="00343144" w:rsidP="008B4086">
      <w:pPr>
        <w:numPr>
          <w:ilvl w:val="0"/>
          <w:numId w:val="34"/>
        </w:numPr>
        <w:spacing w:before="100" w:beforeAutospacing="1" w:after="100" w:afterAutospacing="1" w:line="240" w:lineRule="auto"/>
        <w:rPr>
          <w:rFonts w:ascii="Times New Roman" w:eastAsia="Times New Roman" w:hAnsi="Times New Roman" w:cs="Times New Roman"/>
          <w:lang w:val="cs-CZ" w:eastAsia="sk-SK"/>
        </w:rPr>
      </w:pPr>
      <w:hyperlink r:id="rId79" w:tooltip="Diabetes mellitus" w:history="1">
        <w:r w:rsidR="00B40A62" w:rsidRPr="002B3A21">
          <w:rPr>
            <w:rFonts w:ascii="Times New Roman" w:eastAsia="Times New Roman" w:hAnsi="Times New Roman" w:cs="Times New Roman"/>
            <w:u w:val="single"/>
            <w:lang w:val="cs-CZ" w:eastAsia="sk-SK"/>
          </w:rPr>
          <w:t>diabetes mellitus</w:t>
        </w:r>
      </w:hyperlink>
      <w:r w:rsidR="00B40A62" w:rsidRPr="002B3A21">
        <w:rPr>
          <w:rFonts w:ascii="Times New Roman" w:eastAsia="Times New Roman" w:hAnsi="Times New Roman" w:cs="Times New Roman"/>
          <w:lang w:val="cs-CZ" w:eastAsia="sk-SK"/>
        </w:rPr>
        <w:t>,</w:t>
      </w:r>
    </w:p>
    <w:p w:rsidR="00B40A62" w:rsidRPr="002B3A21" w:rsidRDefault="00B40A62" w:rsidP="008B4086">
      <w:pPr>
        <w:numPr>
          <w:ilvl w:val="0"/>
          <w:numId w:val="34"/>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břišní typ obezity,</w:t>
      </w:r>
    </w:p>
    <w:p w:rsidR="00B40A62" w:rsidRPr="002B3A21" w:rsidRDefault="00B40A62" w:rsidP="008B4086">
      <w:pPr>
        <w:numPr>
          <w:ilvl w:val="0"/>
          <w:numId w:val="34"/>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psychosociální faktory,</w:t>
      </w:r>
    </w:p>
    <w:p w:rsidR="00B40A62" w:rsidRPr="002B3A21" w:rsidRDefault="00B40A62" w:rsidP="008B4086">
      <w:pPr>
        <w:numPr>
          <w:ilvl w:val="0"/>
          <w:numId w:val="34"/>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nedostatečná konzumace ovoce a zeleniny,</w:t>
      </w:r>
    </w:p>
    <w:p w:rsidR="00B40A62" w:rsidRPr="002B3A21" w:rsidRDefault="00B40A62" w:rsidP="008B4086">
      <w:pPr>
        <w:numPr>
          <w:ilvl w:val="0"/>
          <w:numId w:val="34"/>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nedostatečná pohybová aktivita,</w:t>
      </w:r>
    </w:p>
    <w:p w:rsidR="00B40A62" w:rsidRPr="002B3A21" w:rsidRDefault="00B40A62" w:rsidP="008B4086">
      <w:pPr>
        <w:numPr>
          <w:ilvl w:val="0"/>
          <w:numId w:val="34"/>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nadměrná konzumace alkoholu.</w:t>
      </w:r>
      <w:hyperlink r:id="rId80" w:anchor="cite_note-3" w:history="1">
        <w:r w:rsidRPr="002B3A21">
          <w:rPr>
            <w:rFonts w:ascii="Times New Roman" w:eastAsia="Times New Roman" w:hAnsi="Times New Roman" w:cs="Times New Roman"/>
            <w:u w:val="single"/>
            <w:vertAlign w:val="superscript"/>
            <w:lang w:val="cs-CZ" w:eastAsia="sk-SK"/>
          </w:rPr>
          <w:t>[3]</w:t>
        </w:r>
      </w:hyperlink>
    </w:p>
    <w:p w:rsidR="00B40A62" w:rsidRPr="002B3A21" w:rsidRDefault="00B40A62" w:rsidP="008B4086">
      <w:pPr>
        <w:spacing w:before="100" w:beforeAutospacing="1" w:after="100" w:afterAutospacing="1" w:line="240" w:lineRule="auto"/>
        <w:outlineLvl w:val="1"/>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Příznaky a diagnostika</w:t>
      </w:r>
      <w:r w:rsidRPr="002B3A21">
        <w:rPr>
          <w:rFonts w:ascii="Times New Roman" w:eastAsia="Times New Roman" w:hAnsi="Times New Roman" w:cs="Times New Roman"/>
          <w:b/>
          <w:bCs/>
          <w:vanish/>
          <w:lang w:val="cs-CZ" w:eastAsia="sk-SK"/>
        </w:rPr>
        <w:t>[</w:t>
      </w:r>
      <w:hyperlink r:id="rId81" w:tooltip="Editace části Příznaky a diagnostika" w:history="1">
        <w:r w:rsidRPr="002B3A21">
          <w:rPr>
            <w:rFonts w:ascii="Times New Roman" w:eastAsia="Times New Roman" w:hAnsi="Times New Roman" w:cs="Times New Roman"/>
            <w:b/>
            <w:bCs/>
            <w:noProof/>
            <w:lang w:eastAsia="sk-SK"/>
          </w:rPr>
          <w:drawing>
            <wp:inline distT="0" distB="0" distL="0" distR="0">
              <wp:extent cx="152400" cy="152400"/>
              <wp:effectExtent l="19050" t="0" r="0" b="0"/>
              <wp:docPr id="63" name="Obrázok 63" descr="upravit">
                <a:hlinkClick xmlns:a="http://schemas.openxmlformats.org/drawingml/2006/main" r:id="rId81" tooltip="&quot;Editace části Příznaky a diagnosti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pravit">
                        <a:hlinkClick r:id="rId81" tooltip="&quot;Editace části Příznaky a diagnostika&quot;"/>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3A21">
          <w:rPr>
            <w:rFonts w:ascii="Times New Roman" w:eastAsia="Times New Roman" w:hAnsi="Times New Roman" w:cs="Times New Roman"/>
            <w:b/>
            <w:bCs/>
            <w:u w:val="single"/>
            <w:lang w:val="cs-CZ" w:eastAsia="sk-SK"/>
          </w:rPr>
          <w:t xml:space="preserve"> upravit</w:t>
        </w:r>
      </w:hyperlink>
      <w:r w:rsidRPr="002B3A21">
        <w:rPr>
          <w:rFonts w:ascii="Times New Roman" w:eastAsia="Times New Roman" w:hAnsi="Times New Roman" w:cs="Times New Roman"/>
          <w:b/>
          <w:bCs/>
          <w:lang w:val="cs-CZ" w:eastAsia="sk-SK"/>
        </w:rPr>
        <w:t xml:space="preserve"> | </w:t>
      </w:r>
      <w:hyperlink r:id="rId82" w:tooltip="Editace části Příznaky a diagnostika" w:history="1">
        <w:r w:rsidRPr="002B3A21">
          <w:rPr>
            <w:rFonts w:ascii="Times New Roman" w:eastAsia="Times New Roman" w:hAnsi="Times New Roman" w:cs="Times New Roman"/>
            <w:b/>
            <w:bCs/>
            <w:u w:val="single"/>
            <w:lang w:val="cs-CZ" w:eastAsia="sk-SK"/>
          </w:rPr>
          <w:t>editovat zdroj</w:t>
        </w:r>
      </w:hyperlink>
      <w:r w:rsidRPr="002B3A21">
        <w:rPr>
          <w:rFonts w:ascii="Times New Roman" w:eastAsia="Times New Roman" w:hAnsi="Times New Roman" w:cs="Times New Roman"/>
          <w:b/>
          <w:bCs/>
          <w:vanish/>
          <w:lang w:val="cs-CZ" w:eastAsia="sk-SK"/>
        </w:rPr>
        <w:t>]</w:t>
      </w:r>
    </w:p>
    <w:p w:rsidR="00B40A62" w:rsidRPr="002B3A21" w:rsidRDefault="00B40A62" w:rsidP="008B4086">
      <w:pPr>
        <w:spacing w:after="0" w:line="240" w:lineRule="auto"/>
        <w:rPr>
          <w:rFonts w:ascii="Times New Roman" w:eastAsia="Times New Roman" w:hAnsi="Times New Roman" w:cs="Times New Roman"/>
          <w:lang w:val="cs-CZ" w:eastAsia="sk-SK"/>
        </w:rPr>
      </w:pPr>
    </w:p>
    <w:p w:rsidR="00B40A62" w:rsidRPr="002B3A21" w:rsidRDefault="00B40A62" w:rsidP="008B4086">
      <w:pPr>
        <w:spacing w:after="0"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lastRenderedPageBreak/>
        <w:t>Akutní koronární syndromy (schéma)</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Diagnostika </w:t>
      </w:r>
      <w:r w:rsidRPr="002B3A21">
        <w:rPr>
          <w:rFonts w:ascii="Times New Roman" w:eastAsia="Times New Roman" w:hAnsi="Times New Roman" w:cs="Times New Roman"/>
          <w:b/>
          <w:bCs/>
          <w:lang w:val="cs-CZ" w:eastAsia="sk-SK"/>
        </w:rPr>
        <w:t>AIM</w:t>
      </w:r>
      <w:r w:rsidRPr="002B3A21">
        <w:rPr>
          <w:rFonts w:ascii="Times New Roman" w:eastAsia="Times New Roman" w:hAnsi="Times New Roman" w:cs="Times New Roman"/>
          <w:lang w:val="cs-CZ" w:eastAsia="sk-SK"/>
        </w:rPr>
        <w:t xml:space="preserve"> se opírá o anamnézu a fyzikální vyšetření, </w:t>
      </w:r>
      <w:hyperlink r:id="rId83" w:tooltip="Elektrokardiografie" w:history="1">
        <w:r w:rsidRPr="002B3A21">
          <w:rPr>
            <w:rFonts w:ascii="Times New Roman" w:eastAsia="Times New Roman" w:hAnsi="Times New Roman" w:cs="Times New Roman"/>
            <w:u w:val="single"/>
            <w:lang w:val="cs-CZ" w:eastAsia="sk-SK"/>
          </w:rPr>
          <w:t>EKG</w:t>
        </w:r>
      </w:hyperlink>
      <w:r w:rsidRPr="002B3A21">
        <w:rPr>
          <w:rFonts w:ascii="Times New Roman" w:eastAsia="Times New Roman" w:hAnsi="Times New Roman" w:cs="Times New Roman"/>
          <w:lang w:val="cs-CZ" w:eastAsia="sk-SK"/>
        </w:rPr>
        <w:t xml:space="preserve"> a biochemické stanovení markerů myokardiální nekrózy. </w:t>
      </w:r>
    </w:p>
    <w:p w:rsidR="00B40A62" w:rsidRPr="002B3A21" w:rsidRDefault="00B40A62" w:rsidP="008B4086">
      <w:pPr>
        <w:spacing w:before="100" w:beforeAutospacing="1" w:after="100" w:afterAutospacing="1" w:line="240" w:lineRule="auto"/>
        <w:outlineLvl w:val="2"/>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Anamnéza a fyzikální vyšetření</w:t>
      </w:r>
      <w:r w:rsidRPr="002B3A21">
        <w:rPr>
          <w:rFonts w:ascii="Times New Roman" w:eastAsia="Times New Roman" w:hAnsi="Times New Roman" w:cs="Times New Roman"/>
          <w:b/>
          <w:bCs/>
          <w:vanish/>
          <w:lang w:val="cs-CZ" w:eastAsia="sk-SK"/>
        </w:rPr>
        <w:t>[</w:t>
      </w:r>
      <w:hyperlink r:id="rId84" w:tooltip="Editace části Anamnéza a fyzikální vyšetření" w:history="1">
        <w:r w:rsidRPr="002B3A21">
          <w:rPr>
            <w:rFonts w:ascii="Times New Roman" w:eastAsia="Times New Roman" w:hAnsi="Times New Roman" w:cs="Times New Roman"/>
            <w:b/>
            <w:bCs/>
            <w:noProof/>
            <w:lang w:eastAsia="sk-SK"/>
          </w:rPr>
          <w:drawing>
            <wp:inline distT="0" distB="0" distL="0" distR="0">
              <wp:extent cx="152400" cy="152400"/>
              <wp:effectExtent l="19050" t="0" r="0" b="0"/>
              <wp:docPr id="65" name="Obrázok 65" descr="upravit">
                <a:hlinkClick xmlns:a="http://schemas.openxmlformats.org/drawingml/2006/main" r:id="rId84" tooltip="&quot;Editace části Anamnéza a fyzikální vyšetření&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pravit">
                        <a:hlinkClick r:id="rId84" tooltip="&quot;Editace části Anamnéza a fyzikální vyšetření&quot;"/>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3A21">
          <w:rPr>
            <w:rFonts w:ascii="Times New Roman" w:eastAsia="Times New Roman" w:hAnsi="Times New Roman" w:cs="Times New Roman"/>
            <w:b/>
            <w:bCs/>
            <w:u w:val="single"/>
            <w:lang w:val="cs-CZ" w:eastAsia="sk-SK"/>
          </w:rPr>
          <w:t xml:space="preserve"> upravit</w:t>
        </w:r>
      </w:hyperlink>
      <w:r w:rsidRPr="002B3A21">
        <w:rPr>
          <w:rFonts w:ascii="Times New Roman" w:eastAsia="Times New Roman" w:hAnsi="Times New Roman" w:cs="Times New Roman"/>
          <w:b/>
          <w:bCs/>
          <w:lang w:val="cs-CZ" w:eastAsia="sk-SK"/>
        </w:rPr>
        <w:t xml:space="preserve"> | </w:t>
      </w:r>
      <w:hyperlink r:id="rId85" w:tooltip="Editace části Anamnéza a fyzikální vyšetření" w:history="1">
        <w:r w:rsidRPr="002B3A21">
          <w:rPr>
            <w:rFonts w:ascii="Times New Roman" w:eastAsia="Times New Roman" w:hAnsi="Times New Roman" w:cs="Times New Roman"/>
            <w:b/>
            <w:bCs/>
            <w:u w:val="single"/>
            <w:lang w:val="cs-CZ" w:eastAsia="sk-SK"/>
          </w:rPr>
          <w:t>editovat zdroj</w:t>
        </w:r>
      </w:hyperlink>
      <w:r w:rsidRPr="002B3A21">
        <w:rPr>
          <w:rFonts w:ascii="Times New Roman" w:eastAsia="Times New Roman" w:hAnsi="Times New Roman" w:cs="Times New Roman"/>
          <w:b/>
          <w:bCs/>
          <w:vanish/>
          <w:lang w:val="cs-CZ" w:eastAsia="sk-SK"/>
        </w:rPr>
        <w:t>]</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Charakteristickým příznakem AIM je svíravá, palčivá či tlaková </w:t>
      </w:r>
      <w:r w:rsidRPr="002B3A21">
        <w:rPr>
          <w:rFonts w:ascii="Times New Roman" w:eastAsia="Times New Roman" w:hAnsi="Times New Roman" w:cs="Times New Roman"/>
          <w:b/>
          <w:bCs/>
          <w:lang w:val="cs-CZ" w:eastAsia="sk-SK"/>
        </w:rPr>
        <w:t>bolest lokalizovaná retrosternálně</w:t>
      </w:r>
      <w:r w:rsidRPr="002B3A21">
        <w:rPr>
          <w:rFonts w:ascii="Times New Roman" w:eastAsia="Times New Roman" w:hAnsi="Times New Roman" w:cs="Times New Roman"/>
          <w:lang w:val="cs-CZ" w:eastAsia="sk-SK"/>
        </w:rPr>
        <w:t xml:space="preserve"> (vzácněji prekordiálně). Může iradiovat např. do horních končetin, krku, dolní čelisti či mezi lopatky.</w:t>
      </w:r>
      <w:hyperlink r:id="rId86" w:anchor="cite_note-4" w:history="1">
        <w:r w:rsidRPr="002B3A21">
          <w:rPr>
            <w:rFonts w:ascii="Times New Roman" w:eastAsia="Times New Roman" w:hAnsi="Times New Roman" w:cs="Times New Roman"/>
            <w:u w:val="single"/>
            <w:vertAlign w:val="superscript"/>
            <w:lang w:val="cs-CZ" w:eastAsia="sk-SK"/>
          </w:rPr>
          <w:t>[4]</w:t>
        </w:r>
      </w:hyperlink>
      <w:r w:rsidRPr="002B3A21">
        <w:rPr>
          <w:rFonts w:ascii="Times New Roman" w:eastAsia="Times New Roman" w:hAnsi="Times New Roman" w:cs="Times New Roman"/>
          <w:lang w:val="cs-CZ" w:eastAsia="sk-SK"/>
        </w:rPr>
        <w:t xml:space="preserve"> Mezi další známky AIM řadíme </w:t>
      </w:r>
      <w:r w:rsidRPr="002B3A21">
        <w:rPr>
          <w:rFonts w:ascii="Times New Roman" w:eastAsia="Times New Roman" w:hAnsi="Times New Roman" w:cs="Times New Roman"/>
          <w:b/>
          <w:bCs/>
          <w:lang w:val="cs-CZ" w:eastAsia="sk-SK"/>
        </w:rPr>
        <w:t>dušnost</w:t>
      </w:r>
      <w:r w:rsidRPr="002B3A21">
        <w:rPr>
          <w:rFonts w:ascii="Times New Roman" w:eastAsia="Times New Roman" w:hAnsi="Times New Roman" w:cs="Times New Roman"/>
          <w:lang w:val="cs-CZ" w:eastAsia="sk-SK"/>
        </w:rPr>
        <w:t xml:space="preserve">, </w:t>
      </w:r>
      <w:r w:rsidRPr="002B3A21">
        <w:rPr>
          <w:rFonts w:ascii="Times New Roman" w:eastAsia="Times New Roman" w:hAnsi="Times New Roman" w:cs="Times New Roman"/>
          <w:b/>
          <w:bCs/>
          <w:lang w:val="cs-CZ" w:eastAsia="sk-SK"/>
        </w:rPr>
        <w:t>bledost</w:t>
      </w:r>
      <w:r w:rsidRPr="002B3A21">
        <w:rPr>
          <w:rFonts w:ascii="Times New Roman" w:eastAsia="Times New Roman" w:hAnsi="Times New Roman" w:cs="Times New Roman"/>
          <w:lang w:val="cs-CZ" w:eastAsia="sk-SK"/>
        </w:rPr>
        <w:t xml:space="preserve">, </w:t>
      </w:r>
      <w:r w:rsidRPr="002B3A21">
        <w:rPr>
          <w:rFonts w:ascii="Times New Roman" w:eastAsia="Times New Roman" w:hAnsi="Times New Roman" w:cs="Times New Roman"/>
          <w:b/>
          <w:bCs/>
          <w:lang w:val="cs-CZ" w:eastAsia="sk-SK"/>
        </w:rPr>
        <w:t>pocení</w:t>
      </w:r>
      <w:r w:rsidRPr="002B3A21">
        <w:rPr>
          <w:rFonts w:ascii="Times New Roman" w:eastAsia="Times New Roman" w:hAnsi="Times New Roman" w:cs="Times New Roman"/>
          <w:lang w:val="cs-CZ" w:eastAsia="sk-SK"/>
        </w:rPr>
        <w:t xml:space="preserve">, </w:t>
      </w:r>
      <w:r w:rsidRPr="002B3A21">
        <w:rPr>
          <w:rFonts w:ascii="Times New Roman" w:eastAsia="Times New Roman" w:hAnsi="Times New Roman" w:cs="Times New Roman"/>
          <w:b/>
          <w:bCs/>
          <w:lang w:val="cs-CZ" w:eastAsia="sk-SK"/>
        </w:rPr>
        <w:t>úzkost</w:t>
      </w:r>
      <w:r w:rsidRPr="002B3A21">
        <w:rPr>
          <w:rFonts w:ascii="Times New Roman" w:eastAsia="Times New Roman" w:hAnsi="Times New Roman" w:cs="Times New Roman"/>
          <w:lang w:val="cs-CZ" w:eastAsia="sk-SK"/>
        </w:rPr>
        <w:t xml:space="preserve">, </w:t>
      </w:r>
      <w:r w:rsidRPr="002B3A21">
        <w:rPr>
          <w:rFonts w:ascii="Times New Roman" w:eastAsia="Times New Roman" w:hAnsi="Times New Roman" w:cs="Times New Roman"/>
          <w:b/>
          <w:bCs/>
          <w:lang w:val="cs-CZ" w:eastAsia="sk-SK"/>
        </w:rPr>
        <w:t>nauzeu</w:t>
      </w:r>
      <w:r w:rsidRPr="002B3A21">
        <w:rPr>
          <w:rFonts w:ascii="Times New Roman" w:eastAsia="Times New Roman" w:hAnsi="Times New Roman" w:cs="Times New Roman"/>
          <w:lang w:val="cs-CZ" w:eastAsia="sk-SK"/>
        </w:rPr>
        <w:t xml:space="preserve"> či </w:t>
      </w:r>
      <w:r w:rsidRPr="002B3A21">
        <w:rPr>
          <w:rFonts w:ascii="Times New Roman" w:eastAsia="Times New Roman" w:hAnsi="Times New Roman" w:cs="Times New Roman"/>
          <w:b/>
          <w:bCs/>
          <w:lang w:val="cs-CZ" w:eastAsia="sk-SK"/>
        </w:rPr>
        <w:t>vomitus</w:t>
      </w:r>
      <w:r w:rsidRPr="002B3A21">
        <w:rPr>
          <w:rFonts w:ascii="Times New Roman" w:eastAsia="Times New Roman" w:hAnsi="Times New Roman" w:cs="Times New Roman"/>
          <w:lang w:val="cs-CZ" w:eastAsia="sk-SK"/>
        </w:rPr>
        <w:t>.</w:t>
      </w:r>
      <w:hyperlink r:id="rId87" w:anchor="cite_note-Aschermann-5" w:history="1">
        <w:r w:rsidRPr="002B3A21">
          <w:rPr>
            <w:rFonts w:ascii="Times New Roman" w:eastAsia="Times New Roman" w:hAnsi="Times New Roman" w:cs="Times New Roman"/>
            <w:u w:val="single"/>
            <w:vertAlign w:val="superscript"/>
            <w:lang w:val="cs-CZ" w:eastAsia="sk-SK"/>
          </w:rPr>
          <w:t>[5]</w:t>
        </w:r>
      </w:hyperlink>
      <w:r w:rsidRPr="002B3A21">
        <w:rPr>
          <w:rFonts w:ascii="Times New Roman" w:eastAsia="Times New Roman" w:hAnsi="Times New Roman" w:cs="Times New Roman"/>
          <w:lang w:val="cs-CZ" w:eastAsia="sk-SK"/>
        </w:rPr>
        <w:t xml:space="preserve"> </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 xml:space="preserve">Dále mohou být přítomné i příznaky vyplývající z komplikací AIM. Příznaky levostranného srdečního selhání vzniklého při AIM se klasifikují dle Killipa do 4 tříd. </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b/>
          <w:bCs/>
          <w:noProof/>
          <w:lang w:eastAsia="sk-SK"/>
        </w:rPr>
        <w:drawing>
          <wp:inline distT="0" distB="0" distL="0" distR="0">
            <wp:extent cx="187325" cy="173355"/>
            <wp:effectExtent l="19050" t="0" r="3175" b="0"/>
            <wp:docPr id="66" name="Obrázok 66" descr="CAVE!!!">
              <a:hlinkClick xmlns:a="http://schemas.openxmlformats.org/drawingml/2006/main" r:id="rId88" tooltip="&quot;CA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AVE!!!">
                      <a:hlinkClick r:id="rId88" tooltip="&quot;CAVE!!!&quot;"/>
                    </pic:cNvPr>
                    <pic:cNvPicPr>
                      <a:picLocks noChangeAspect="1" noChangeArrowheads="1"/>
                    </pic:cNvPicPr>
                  </pic:nvPicPr>
                  <pic:blipFill>
                    <a:blip r:embed="rId89"/>
                    <a:srcRect/>
                    <a:stretch>
                      <a:fillRect/>
                    </a:stretch>
                  </pic:blipFill>
                  <pic:spPr bwMode="auto">
                    <a:xfrm>
                      <a:off x="0" y="0"/>
                      <a:ext cx="187325" cy="173355"/>
                    </a:xfrm>
                    <a:prstGeom prst="rect">
                      <a:avLst/>
                    </a:prstGeom>
                    <a:noFill/>
                    <a:ln w="9525">
                      <a:noFill/>
                      <a:miter lim="800000"/>
                      <a:headEnd/>
                      <a:tailEnd/>
                    </a:ln>
                  </pic:spPr>
                </pic:pic>
              </a:graphicData>
            </a:graphic>
          </wp:inline>
        </w:drawing>
      </w:r>
      <w:r w:rsidRPr="002B3A21">
        <w:rPr>
          <w:rFonts w:ascii="Times New Roman" w:eastAsia="Times New Roman" w:hAnsi="Times New Roman" w:cs="Times New Roman"/>
          <w:b/>
          <w:bCs/>
          <w:lang w:val="cs-CZ" w:eastAsia="sk-SK"/>
        </w:rPr>
        <w:t>Bolest na hrudi mimo retrosternální lokalizaci, v epigastriu, mezi lopatkami, v krku či v mandibule může také signalizovat probíhající AIM! AIM může proběhnout i bez bolesti na hrudi. Velmi často tato situace nastává u pacientů s diabetickou senzitivní neuropatií.</w:t>
      </w:r>
      <w:hyperlink r:id="rId90" w:anchor="cite_note-interna-6" w:history="1">
        <w:r w:rsidRPr="002B3A21">
          <w:rPr>
            <w:rFonts w:ascii="Times New Roman" w:eastAsia="Times New Roman" w:hAnsi="Times New Roman" w:cs="Times New Roman"/>
            <w:b/>
            <w:bCs/>
            <w:u w:val="single"/>
            <w:vertAlign w:val="superscript"/>
            <w:lang w:val="cs-CZ" w:eastAsia="sk-SK"/>
          </w:rPr>
          <w:t>[6]</w:t>
        </w:r>
      </w:hyperlink>
      <w:r w:rsidRPr="002B3A21">
        <w:rPr>
          <w:rFonts w:ascii="Times New Roman" w:eastAsia="Times New Roman" w:hAnsi="Times New Roman" w:cs="Times New Roman"/>
          <w:lang w:val="cs-CZ" w:eastAsia="sk-SK"/>
        </w:rPr>
        <w:t xml:space="preserve"> </w:t>
      </w:r>
    </w:p>
    <w:p w:rsidR="00F36E5F" w:rsidRPr="002B3A21" w:rsidRDefault="00B40A62" w:rsidP="008B4086">
      <w:pPr>
        <w:spacing w:line="240" w:lineRule="auto"/>
        <w:rPr>
          <w:rFonts w:ascii="Times New Roman" w:eastAsia="Calibri" w:hAnsi="Times New Roman" w:cs="Times New Roman"/>
        </w:rPr>
      </w:pPr>
      <w:r w:rsidRPr="002B3A21">
        <w:rPr>
          <w:rFonts w:ascii="Times New Roman" w:hAnsi="Times New Roman" w:cs="Times New Roman"/>
          <w:b/>
          <w:bCs/>
        </w:rPr>
        <w:t>Cievna mozgová príhoda</w:t>
      </w:r>
      <w:r w:rsidRPr="002B3A21">
        <w:rPr>
          <w:rFonts w:ascii="Times New Roman" w:hAnsi="Times New Roman" w:cs="Times New Roman"/>
        </w:rPr>
        <w:t xml:space="preserve"> (</w:t>
      </w:r>
      <w:r w:rsidRPr="002B3A21">
        <w:rPr>
          <w:rFonts w:ascii="Times New Roman" w:hAnsi="Times New Roman" w:cs="Times New Roman"/>
          <w:b/>
          <w:bCs/>
        </w:rPr>
        <w:t>CMP</w:t>
      </w:r>
      <w:r w:rsidRPr="002B3A21">
        <w:rPr>
          <w:rFonts w:ascii="Times New Roman" w:hAnsi="Times New Roman" w:cs="Times New Roman"/>
        </w:rPr>
        <w:t xml:space="preserve">, tiež </w:t>
      </w:r>
      <w:r w:rsidRPr="002B3A21">
        <w:rPr>
          <w:rFonts w:ascii="Times New Roman" w:hAnsi="Times New Roman" w:cs="Times New Roman"/>
          <w:b/>
          <w:bCs/>
        </w:rPr>
        <w:t>ictus</w:t>
      </w:r>
      <w:r w:rsidRPr="002B3A21">
        <w:rPr>
          <w:rFonts w:ascii="Times New Roman" w:hAnsi="Times New Roman" w:cs="Times New Roman"/>
        </w:rPr>
        <w:t xml:space="preserve">, </w:t>
      </w:r>
      <w:r w:rsidRPr="002B3A21">
        <w:rPr>
          <w:rFonts w:ascii="Times New Roman" w:hAnsi="Times New Roman" w:cs="Times New Roman"/>
          <w:b/>
          <w:bCs/>
        </w:rPr>
        <w:t>iktus</w:t>
      </w:r>
      <w:r w:rsidRPr="002B3A21">
        <w:rPr>
          <w:rFonts w:ascii="Times New Roman" w:hAnsi="Times New Roman" w:cs="Times New Roman"/>
        </w:rPr>
        <w:t xml:space="preserve">, </w:t>
      </w:r>
      <w:r w:rsidRPr="002B3A21">
        <w:rPr>
          <w:rFonts w:ascii="Times New Roman" w:hAnsi="Times New Roman" w:cs="Times New Roman"/>
          <w:b/>
          <w:bCs/>
        </w:rPr>
        <w:t>mozgová mŕtvica</w:t>
      </w:r>
      <w:r w:rsidRPr="002B3A21">
        <w:rPr>
          <w:rFonts w:ascii="Times New Roman" w:hAnsi="Times New Roman" w:cs="Times New Roman"/>
        </w:rPr>
        <w:t xml:space="preserve"> alebo </w:t>
      </w:r>
      <w:r w:rsidRPr="002B3A21">
        <w:rPr>
          <w:rFonts w:ascii="Times New Roman" w:hAnsi="Times New Roman" w:cs="Times New Roman"/>
          <w:b/>
          <w:bCs/>
        </w:rPr>
        <w:t>mozgový infarkt</w:t>
      </w:r>
      <w:r w:rsidRPr="002B3A21">
        <w:rPr>
          <w:rFonts w:ascii="Times New Roman" w:hAnsi="Times New Roman" w:cs="Times New Roman"/>
        </w:rPr>
        <w:t xml:space="preserve">) je náhle sa rozvíjajúce postihnutie určitého okrsku </w:t>
      </w:r>
      <w:hyperlink r:id="rId91" w:tooltip="Mozog" w:history="1">
        <w:r w:rsidRPr="002B3A21">
          <w:rPr>
            <w:rStyle w:val="Hypertextovprepojenie"/>
            <w:rFonts w:ascii="Times New Roman" w:hAnsi="Times New Roman" w:cs="Times New Roman"/>
            <w:color w:val="auto"/>
          </w:rPr>
          <w:t>mozgového tkaniva</w:t>
        </w:r>
      </w:hyperlink>
      <w:r w:rsidRPr="002B3A21">
        <w:rPr>
          <w:rFonts w:ascii="Times New Roman" w:hAnsi="Times New Roman" w:cs="Times New Roman"/>
        </w:rPr>
        <w:t xml:space="preserve"> vzniknuté poruchou </w:t>
      </w:r>
      <w:hyperlink r:id="rId92" w:tooltip="Cievne zásobenie mozgu" w:history="1">
        <w:r w:rsidRPr="002B3A21">
          <w:rPr>
            <w:rStyle w:val="Hypertextovprepojenie"/>
            <w:rFonts w:ascii="Times New Roman" w:hAnsi="Times New Roman" w:cs="Times New Roman"/>
            <w:color w:val="auto"/>
          </w:rPr>
          <w:t>jeho prekrvenia</w:t>
        </w:r>
      </w:hyperlink>
      <w:r w:rsidRPr="002B3A21">
        <w:rPr>
          <w:rFonts w:ascii="Times New Roman" w:hAnsi="Times New Roman" w:cs="Times New Roman"/>
        </w:rPr>
        <w:t xml:space="preserve">. K tejto poruche môže dôjsť buď na základe uzáveru mozgovej </w:t>
      </w:r>
      <w:hyperlink r:id="rId93" w:tooltip="Tepna" w:history="1">
        <w:r w:rsidRPr="002B3A21">
          <w:rPr>
            <w:rStyle w:val="Hypertextovprepojenie"/>
            <w:rFonts w:ascii="Times New Roman" w:hAnsi="Times New Roman" w:cs="Times New Roman"/>
            <w:color w:val="auto"/>
          </w:rPr>
          <w:t>tepny</w:t>
        </w:r>
      </w:hyperlink>
      <w:r w:rsidRPr="002B3A21">
        <w:rPr>
          <w:rFonts w:ascii="Times New Roman" w:hAnsi="Times New Roman" w:cs="Times New Roman"/>
        </w:rPr>
        <w:t xml:space="preserve"> (tzv. Ischemická mozgová príhoda), alebo na podklade krvácania z mozgovej cievy (tzv. hemoragická mozgová príhoda). Jedným z najdôležitejších diagnostických úloh je rozlíšiť ischemickú a hemoragickú cievnu mozgovou príhodou, pretože terapeutický prístup je v oboch prípadoch odlišný a nevhodná voľba môže stav chorého zhoršiť. Cievna mozgová príhoda je akútny stav, vyžaduje neodkladnú lekársku pomoc.</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b/>
          <w:bCs/>
          <w:lang w:val="cs-CZ" w:eastAsia="sk-SK"/>
        </w:rPr>
        <w:t>Ischemická cévní mozková příhoda</w:t>
      </w:r>
      <w:r w:rsidRPr="002B3A21">
        <w:rPr>
          <w:rFonts w:ascii="Times New Roman" w:eastAsia="Times New Roman" w:hAnsi="Times New Roman" w:cs="Times New Roman"/>
          <w:lang w:val="cs-CZ" w:eastAsia="sk-SK"/>
        </w:rPr>
        <w:t xml:space="preserve"> (ICMP) je nejčastější typ. Vzniká na podkladě </w:t>
      </w:r>
      <w:hyperlink r:id="rId94" w:tooltip="Trombóza" w:history="1">
        <w:r w:rsidRPr="002B3A21">
          <w:rPr>
            <w:rFonts w:ascii="Times New Roman" w:eastAsia="Times New Roman" w:hAnsi="Times New Roman" w:cs="Times New Roman"/>
            <w:u w:val="single"/>
            <w:lang w:val="cs-CZ" w:eastAsia="sk-SK"/>
          </w:rPr>
          <w:t>trombózy</w:t>
        </w:r>
      </w:hyperlink>
      <w:r w:rsidRPr="002B3A21">
        <w:rPr>
          <w:rFonts w:ascii="Times New Roman" w:eastAsia="Times New Roman" w:hAnsi="Times New Roman" w:cs="Times New Roman"/>
          <w:lang w:val="cs-CZ" w:eastAsia="sk-SK"/>
        </w:rPr>
        <w:t xml:space="preserve"> nebo </w:t>
      </w:r>
      <w:hyperlink r:id="rId95" w:tooltip="Embolie" w:history="1">
        <w:r w:rsidRPr="002B3A21">
          <w:rPr>
            <w:rFonts w:ascii="Times New Roman" w:eastAsia="Times New Roman" w:hAnsi="Times New Roman" w:cs="Times New Roman"/>
            <w:u w:val="single"/>
            <w:lang w:val="cs-CZ" w:eastAsia="sk-SK"/>
          </w:rPr>
          <w:t>embolie</w:t>
        </w:r>
      </w:hyperlink>
      <w:r w:rsidRPr="002B3A21">
        <w:rPr>
          <w:rFonts w:ascii="Times New Roman" w:eastAsia="Times New Roman" w:hAnsi="Times New Roman" w:cs="Times New Roman"/>
          <w:lang w:val="cs-CZ" w:eastAsia="sk-SK"/>
        </w:rPr>
        <w:t xml:space="preserve">. Trombóza vzniká na podkladě </w:t>
      </w:r>
      <w:hyperlink r:id="rId96" w:tooltip="Ateroskleróza" w:history="1">
        <w:r w:rsidRPr="002B3A21">
          <w:rPr>
            <w:rFonts w:ascii="Times New Roman" w:eastAsia="Times New Roman" w:hAnsi="Times New Roman" w:cs="Times New Roman"/>
            <w:u w:val="single"/>
            <w:lang w:val="cs-CZ" w:eastAsia="sk-SK"/>
          </w:rPr>
          <w:t>aterosklerózy</w:t>
        </w:r>
      </w:hyperlink>
      <w:r w:rsidRPr="002B3A21">
        <w:rPr>
          <w:rFonts w:ascii="Times New Roman" w:eastAsia="Times New Roman" w:hAnsi="Times New Roman" w:cs="Times New Roman"/>
          <w:lang w:val="cs-CZ" w:eastAsia="sk-SK"/>
        </w:rPr>
        <w:t xml:space="preserve"> mozkových </w:t>
      </w:r>
      <w:hyperlink r:id="rId97" w:tooltip="Tepna" w:history="1">
        <w:r w:rsidRPr="002B3A21">
          <w:rPr>
            <w:rFonts w:ascii="Times New Roman" w:eastAsia="Times New Roman" w:hAnsi="Times New Roman" w:cs="Times New Roman"/>
            <w:u w:val="single"/>
            <w:lang w:val="cs-CZ" w:eastAsia="sk-SK"/>
          </w:rPr>
          <w:t>tepen</w:t>
        </w:r>
      </w:hyperlink>
      <w:r w:rsidRPr="002B3A21">
        <w:rPr>
          <w:rFonts w:ascii="Times New Roman" w:eastAsia="Times New Roman" w:hAnsi="Times New Roman" w:cs="Times New Roman"/>
          <w:lang w:val="cs-CZ" w:eastAsia="sk-SK"/>
        </w:rPr>
        <w:t>. Embolie vzniká většinou utržením trombu vzniklého v jiném místě cévního řečiště a jeho zanesením do mozkových tepen. ICMP se projevuje nejčastěji postižením hybnosti různých částí těla. Při včasné léčbě (do 3–6 hodin) je možnost úplné úpravy těchto neurologických potíží.</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U ICMP se rozlišuje několik typů podle skupin symptomů.</w:t>
      </w:r>
    </w:p>
    <w:p w:rsidR="00B40A62" w:rsidRPr="002B3A21" w:rsidRDefault="00B40A62" w:rsidP="008B4086">
      <w:pPr>
        <w:numPr>
          <w:ilvl w:val="0"/>
          <w:numId w:val="36"/>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Lakunární infarkt (LACI) – postižení je charakterizované motorickými a senzorickými poruchami.</w:t>
      </w:r>
    </w:p>
    <w:p w:rsidR="00B40A62" w:rsidRPr="002B3A21" w:rsidRDefault="00B40A62" w:rsidP="008B4086">
      <w:pPr>
        <w:numPr>
          <w:ilvl w:val="0"/>
          <w:numId w:val="36"/>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Totální přední infarkt (TACI) – postižený vykazuje známky jako např. dysfázie (porucha tvorby a porozumění řeči), defekty zrakového pole, poruchy hybnosti a citu v nohou, rukou a obličeji.</w:t>
      </w:r>
    </w:p>
    <w:p w:rsidR="00B40A62" w:rsidRPr="002B3A21" w:rsidRDefault="00B40A62" w:rsidP="008B4086">
      <w:pPr>
        <w:numPr>
          <w:ilvl w:val="0"/>
          <w:numId w:val="36"/>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Parciální přední infarkt (PACI) – u postižených se objevují podobné známky jako u TACI a lokalizovanější poruchy citu.</w:t>
      </w:r>
    </w:p>
    <w:p w:rsidR="00B40A62" w:rsidRPr="002B3A21" w:rsidRDefault="00B40A62" w:rsidP="008B4086">
      <w:pPr>
        <w:numPr>
          <w:ilvl w:val="0"/>
          <w:numId w:val="36"/>
        </w:num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Zadní infarkt (ZACI, anglická zkratka POCI) – objevují se nekoordinované pohyby, poruchy svalového napětí, bezvědomí.</w:t>
      </w:r>
    </w:p>
    <w:p w:rsidR="00B40A62" w:rsidRPr="002B3A21" w:rsidRDefault="00B40A62" w:rsidP="008B4086">
      <w:pPr>
        <w:spacing w:before="100" w:beforeAutospacing="1" w:after="100" w:afterAutospacing="1" w:line="240" w:lineRule="auto"/>
        <w:outlineLvl w:val="2"/>
        <w:rPr>
          <w:rFonts w:ascii="Times New Roman" w:eastAsia="Times New Roman" w:hAnsi="Times New Roman" w:cs="Times New Roman"/>
          <w:b/>
          <w:bCs/>
          <w:lang w:val="cs-CZ" w:eastAsia="sk-SK"/>
        </w:rPr>
      </w:pPr>
      <w:r w:rsidRPr="002B3A21">
        <w:rPr>
          <w:rFonts w:ascii="Times New Roman" w:eastAsia="Times New Roman" w:hAnsi="Times New Roman" w:cs="Times New Roman"/>
          <w:b/>
          <w:bCs/>
          <w:lang w:val="cs-CZ" w:eastAsia="sk-SK"/>
        </w:rPr>
        <w:t>Hemoragická cévní mozková příhoda[</w:t>
      </w:r>
      <w:hyperlink r:id="rId98" w:tooltip="Editace sekce: Hemoragická cévní mozková příhoda" w:history="1">
        <w:r w:rsidRPr="002B3A21">
          <w:rPr>
            <w:rFonts w:ascii="Times New Roman" w:eastAsia="Times New Roman" w:hAnsi="Times New Roman" w:cs="Times New Roman"/>
            <w:b/>
            <w:bCs/>
            <w:u w:val="single"/>
            <w:lang w:val="cs-CZ" w:eastAsia="sk-SK"/>
          </w:rPr>
          <w:t>editovat</w:t>
        </w:r>
      </w:hyperlink>
      <w:r w:rsidRPr="002B3A21">
        <w:rPr>
          <w:rFonts w:ascii="Times New Roman" w:eastAsia="Times New Roman" w:hAnsi="Times New Roman" w:cs="Times New Roman"/>
          <w:b/>
          <w:bCs/>
          <w:lang w:val="cs-CZ" w:eastAsia="sk-SK"/>
        </w:rPr>
        <w:t xml:space="preserve"> | </w:t>
      </w:r>
      <w:hyperlink r:id="rId99" w:tooltip="Editace sekce: Hemoragická cévní mozková příhoda" w:history="1">
        <w:r w:rsidRPr="002B3A21">
          <w:rPr>
            <w:rFonts w:ascii="Times New Roman" w:eastAsia="Times New Roman" w:hAnsi="Times New Roman" w:cs="Times New Roman"/>
            <w:b/>
            <w:bCs/>
            <w:u w:val="single"/>
            <w:lang w:val="cs-CZ" w:eastAsia="sk-SK"/>
          </w:rPr>
          <w:t>editovat zdroj</w:t>
        </w:r>
      </w:hyperlink>
      <w:r w:rsidRPr="002B3A21">
        <w:rPr>
          <w:rFonts w:ascii="Times New Roman" w:eastAsia="Times New Roman" w:hAnsi="Times New Roman" w:cs="Times New Roman"/>
          <w:b/>
          <w:bCs/>
          <w:lang w:val="cs-CZ" w:eastAsia="sk-SK"/>
        </w:rPr>
        <w:t>]</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b/>
          <w:bCs/>
          <w:lang w:val="cs-CZ" w:eastAsia="sk-SK"/>
        </w:rPr>
        <w:t>Hemoragická cévní mozková příhoda</w:t>
      </w:r>
      <w:r w:rsidRPr="002B3A21">
        <w:rPr>
          <w:rFonts w:ascii="Times New Roman" w:eastAsia="Times New Roman" w:hAnsi="Times New Roman" w:cs="Times New Roman"/>
          <w:lang w:val="cs-CZ" w:eastAsia="sk-SK"/>
        </w:rPr>
        <w:t xml:space="preserve"> (</w:t>
      </w:r>
      <w:r w:rsidRPr="002B3A21">
        <w:rPr>
          <w:rFonts w:ascii="Times New Roman" w:eastAsia="Times New Roman" w:hAnsi="Times New Roman" w:cs="Times New Roman"/>
          <w:b/>
          <w:bCs/>
          <w:lang w:val="cs-CZ" w:eastAsia="sk-SK"/>
        </w:rPr>
        <w:t>HCMP</w:t>
      </w:r>
      <w:r w:rsidRPr="002B3A21">
        <w:rPr>
          <w:rFonts w:ascii="Times New Roman" w:eastAsia="Times New Roman" w:hAnsi="Times New Roman" w:cs="Times New Roman"/>
          <w:lang w:val="cs-CZ" w:eastAsia="sk-SK"/>
        </w:rPr>
        <w:t xml:space="preserve">) je způsobena prasknutím (rupturou) cévy v dané oblasti. HCMP je způsobena většinou </w:t>
      </w:r>
      <w:hyperlink r:id="rId100" w:tooltip="Hypertenze" w:history="1">
        <w:r w:rsidRPr="002B3A21">
          <w:rPr>
            <w:rFonts w:ascii="Times New Roman" w:eastAsia="Times New Roman" w:hAnsi="Times New Roman" w:cs="Times New Roman"/>
            <w:u w:val="single"/>
            <w:lang w:val="cs-CZ" w:eastAsia="sk-SK"/>
          </w:rPr>
          <w:t>vysokým krevním tlakem</w:t>
        </w:r>
      </w:hyperlink>
      <w:r w:rsidRPr="002B3A21">
        <w:rPr>
          <w:rFonts w:ascii="Times New Roman" w:eastAsia="Times New Roman" w:hAnsi="Times New Roman" w:cs="Times New Roman"/>
          <w:lang w:val="cs-CZ" w:eastAsia="sk-SK"/>
        </w:rPr>
        <w:t xml:space="preserve">. Následky bývají většinou závažnější, příznaky se rozvíjejí rychleji a stupeň postižení je větší. Společně s projevy CMP se totiž v lebeční dutině zvyšuje významně obsah tekutin daný výronem krve, který zvyšuje nitrolební tlak. Tento zvýšený tlak se podílí na rychlém rozvoji příznaků i jejich tíži. Při rozsáhlém krvácení může dojít </w:t>
      </w:r>
      <w:r w:rsidRPr="002B3A21">
        <w:rPr>
          <w:rFonts w:ascii="Times New Roman" w:eastAsia="Times New Roman" w:hAnsi="Times New Roman" w:cs="Times New Roman"/>
          <w:lang w:val="cs-CZ" w:eastAsia="sk-SK"/>
        </w:rPr>
        <w:lastRenderedPageBreak/>
        <w:t>velmi rychle k mozkovému otoku, útlaku centra pro dýchání a srdeční činnost a tím ke smrti postiženého.</w:t>
      </w:r>
    </w:p>
    <w:p w:rsidR="00B40A62" w:rsidRPr="002B3A21" w:rsidRDefault="00B40A62" w:rsidP="008B4086">
      <w:pPr>
        <w:spacing w:before="100" w:beforeAutospacing="1" w:after="100" w:afterAutospacing="1" w:line="240" w:lineRule="auto"/>
        <w:rPr>
          <w:rFonts w:ascii="Times New Roman" w:eastAsia="Times New Roman" w:hAnsi="Times New Roman" w:cs="Times New Roman"/>
          <w:lang w:val="cs-CZ" w:eastAsia="sk-SK"/>
        </w:rPr>
      </w:pPr>
      <w:r w:rsidRPr="002B3A21">
        <w:rPr>
          <w:rFonts w:ascii="Times New Roman" w:eastAsia="Times New Roman" w:hAnsi="Times New Roman" w:cs="Times New Roman"/>
          <w:lang w:val="cs-CZ" w:eastAsia="sk-SK"/>
        </w:rPr>
        <w:t>Při krvácení z některé porušené cévy v mozkových obalech dochází též k rozvoji neurologických příznaků, které jsou komplikovány působením krevních produktů, shlukujících se v krevní sraženinu (hematom). Krevní sraženina reaguje nadále s mozkomíšními tekutinami. Tato reakce představuje pro pacienta sekundární nebezpečí, protože se příznaky potvrzující tuto komplikaci objeví až v určitém odstupu (do 10 dní). Neurologické postižení se tak prohlubuje a původně zlepšující se stav pacienta se zhoršuje. Objevuje se tzv. opožděné ischemické postižení mozku.</w:t>
      </w:r>
    </w:p>
    <w:p w:rsidR="00F36E5F" w:rsidRPr="002B3A21" w:rsidRDefault="00F36E5F" w:rsidP="00F36E5F">
      <w:pPr>
        <w:rPr>
          <w:rFonts w:ascii="Calibri" w:eastAsia="Calibri" w:hAnsi="Calibri" w:cs="Times New Roman"/>
        </w:rPr>
      </w:pPr>
    </w:p>
    <w:p w:rsidR="00F36E5F" w:rsidRDefault="00F36E5F"/>
    <w:sectPr w:rsidR="00F36E5F" w:rsidSect="008935B5">
      <w:headerReference w:type="default" r:id="rId10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248" w:rsidRDefault="00231248" w:rsidP="008B4086">
      <w:pPr>
        <w:spacing w:after="0" w:line="240" w:lineRule="auto"/>
      </w:pPr>
      <w:r>
        <w:separator/>
      </w:r>
    </w:p>
  </w:endnote>
  <w:endnote w:type="continuationSeparator" w:id="1">
    <w:p w:rsidR="00231248" w:rsidRDefault="00231248" w:rsidP="008B4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248" w:rsidRDefault="00231248" w:rsidP="008B4086">
      <w:pPr>
        <w:spacing w:after="0" w:line="240" w:lineRule="auto"/>
      </w:pPr>
      <w:r>
        <w:separator/>
      </w:r>
    </w:p>
  </w:footnote>
  <w:footnote w:type="continuationSeparator" w:id="1">
    <w:p w:rsidR="00231248" w:rsidRDefault="00231248" w:rsidP="008B40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4419672"/>
      <w:docPartObj>
        <w:docPartGallery w:val="Page Numbers (Top of Page)"/>
        <w:docPartUnique/>
      </w:docPartObj>
    </w:sdtPr>
    <w:sdtContent>
      <w:p w:rsidR="008B4086" w:rsidRDefault="008B4086">
        <w:pPr>
          <w:pStyle w:val="Hlavika"/>
        </w:pPr>
      </w:p>
      <w:p w:rsidR="008B4086" w:rsidRDefault="00343144">
        <w:pPr>
          <w:pStyle w:val="Hlavika"/>
        </w:pPr>
        <w:fldSimple w:instr=" PAGE   \* MERGEFORMAT ">
          <w:r w:rsidR="00FB2DD7">
            <w:rPr>
              <w:noProof/>
            </w:rPr>
            <w:t>15</w:t>
          </w:r>
        </w:fldSimple>
      </w:p>
    </w:sdtContent>
  </w:sdt>
  <w:p w:rsidR="008B4086" w:rsidRDefault="008B4086">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45EFD0C"/>
    <w:lvl w:ilvl="0">
      <w:numFmt w:val="bullet"/>
      <w:lvlText w:val="*"/>
      <w:lvlJc w:val="left"/>
    </w:lvl>
  </w:abstractNum>
  <w:abstractNum w:abstractNumId="1">
    <w:nsid w:val="027E3EC1"/>
    <w:multiLevelType w:val="multilevel"/>
    <w:tmpl w:val="50C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167FC"/>
    <w:multiLevelType w:val="multilevel"/>
    <w:tmpl w:val="F700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47596"/>
    <w:multiLevelType w:val="multilevel"/>
    <w:tmpl w:val="79D0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C90A8E"/>
    <w:multiLevelType w:val="multilevel"/>
    <w:tmpl w:val="3C3A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01B85"/>
    <w:multiLevelType w:val="multilevel"/>
    <w:tmpl w:val="C97A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1968"/>
    <w:multiLevelType w:val="multilevel"/>
    <w:tmpl w:val="A3CA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834FDC"/>
    <w:multiLevelType w:val="hybridMultilevel"/>
    <w:tmpl w:val="015447CE"/>
    <w:lvl w:ilvl="0" w:tplc="CC64C19E">
      <w:numFmt w:val="bullet"/>
      <w:lvlText w:val="-"/>
      <w:lvlJc w:val="left"/>
      <w:pPr>
        <w:tabs>
          <w:tab w:val="num" w:pos="357"/>
        </w:tabs>
        <w:ind w:left="357" w:hanging="357"/>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8">
    <w:nsid w:val="20B45939"/>
    <w:multiLevelType w:val="multilevel"/>
    <w:tmpl w:val="68D2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FD7AB0"/>
    <w:multiLevelType w:val="hybridMultilevel"/>
    <w:tmpl w:val="2AEADE76"/>
    <w:lvl w:ilvl="0" w:tplc="CC64C19E">
      <w:numFmt w:val="bullet"/>
      <w:lvlText w:val="-"/>
      <w:lvlJc w:val="left"/>
      <w:pPr>
        <w:tabs>
          <w:tab w:val="num" w:pos="357"/>
        </w:tabs>
        <w:ind w:left="357" w:hanging="357"/>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0">
    <w:nsid w:val="23006D6D"/>
    <w:multiLevelType w:val="multilevel"/>
    <w:tmpl w:val="79D6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6F2C8D"/>
    <w:multiLevelType w:val="multilevel"/>
    <w:tmpl w:val="B83C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B6366A"/>
    <w:multiLevelType w:val="hybridMultilevel"/>
    <w:tmpl w:val="9B3E103C"/>
    <w:lvl w:ilvl="0" w:tplc="CC64C19E">
      <w:numFmt w:val="bullet"/>
      <w:lvlText w:val="-"/>
      <w:lvlJc w:val="left"/>
      <w:pPr>
        <w:tabs>
          <w:tab w:val="num" w:pos="357"/>
        </w:tabs>
        <w:ind w:left="357" w:hanging="357"/>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3">
    <w:nsid w:val="3607591A"/>
    <w:multiLevelType w:val="multilevel"/>
    <w:tmpl w:val="F5BA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CA4FF0"/>
    <w:multiLevelType w:val="multilevel"/>
    <w:tmpl w:val="C2A0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274DF4"/>
    <w:multiLevelType w:val="multilevel"/>
    <w:tmpl w:val="9146A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F42F83"/>
    <w:multiLevelType w:val="multilevel"/>
    <w:tmpl w:val="C1F2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970147"/>
    <w:multiLevelType w:val="hybridMultilevel"/>
    <w:tmpl w:val="75E42C62"/>
    <w:lvl w:ilvl="0" w:tplc="2FD8010E">
      <w:start w:val="1"/>
      <w:numFmt w:val="decimal"/>
      <w:lvlText w:val="%1)"/>
      <w:lvlJc w:val="left"/>
      <w:pPr>
        <w:tabs>
          <w:tab w:val="num" w:pos="717"/>
        </w:tabs>
        <w:ind w:left="717" w:hanging="360"/>
      </w:pPr>
      <w:rPr>
        <w:rFonts w:hint="default"/>
      </w:rPr>
    </w:lvl>
    <w:lvl w:ilvl="1" w:tplc="F10AA51E">
      <w:start w:val="1"/>
      <w:numFmt w:val="decimal"/>
      <w:lvlText w:val="%2."/>
      <w:lvlJc w:val="left"/>
      <w:pPr>
        <w:tabs>
          <w:tab w:val="num" w:pos="1797"/>
        </w:tabs>
        <w:ind w:left="1797" w:hanging="360"/>
      </w:pPr>
      <w:rPr>
        <w:rFonts w:hint="default"/>
      </w:rPr>
    </w:lvl>
    <w:lvl w:ilvl="2" w:tplc="041B0005" w:tentative="1">
      <w:start w:val="1"/>
      <w:numFmt w:val="bullet"/>
      <w:lvlText w:val=""/>
      <w:lvlJc w:val="left"/>
      <w:pPr>
        <w:tabs>
          <w:tab w:val="num" w:pos="2517"/>
        </w:tabs>
        <w:ind w:left="2517" w:hanging="360"/>
      </w:pPr>
      <w:rPr>
        <w:rFonts w:ascii="Wingdings" w:hAnsi="Wingdings" w:hint="default"/>
      </w:rPr>
    </w:lvl>
    <w:lvl w:ilvl="3" w:tplc="041B0001" w:tentative="1">
      <w:start w:val="1"/>
      <w:numFmt w:val="bullet"/>
      <w:lvlText w:val=""/>
      <w:lvlJc w:val="left"/>
      <w:pPr>
        <w:tabs>
          <w:tab w:val="num" w:pos="3237"/>
        </w:tabs>
        <w:ind w:left="3237" w:hanging="360"/>
      </w:pPr>
      <w:rPr>
        <w:rFonts w:ascii="Symbol" w:hAnsi="Symbol" w:hint="default"/>
      </w:rPr>
    </w:lvl>
    <w:lvl w:ilvl="4" w:tplc="041B0003" w:tentative="1">
      <w:start w:val="1"/>
      <w:numFmt w:val="bullet"/>
      <w:lvlText w:val="o"/>
      <w:lvlJc w:val="left"/>
      <w:pPr>
        <w:tabs>
          <w:tab w:val="num" w:pos="3957"/>
        </w:tabs>
        <w:ind w:left="3957" w:hanging="360"/>
      </w:pPr>
      <w:rPr>
        <w:rFonts w:ascii="Courier New" w:hAnsi="Courier New" w:cs="Courier New" w:hint="default"/>
      </w:rPr>
    </w:lvl>
    <w:lvl w:ilvl="5" w:tplc="041B0005" w:tentative="1">
      <w:start w:val="1"/>
      <w:numFmt w:val="bullet"/>
      <w:lvlText w:val=""/>
      <w:lvlJc w:val="left"/>
      <w:pPr>
        <w:tabs>
          <w:tab w:val="num" w:pos="4677"/>
        </w:tabs>
        <w:ind w:left="4677" w:hanging="360"/>
      </w:pPr>
      <w:rPr>
        <w:rFonts w:ascii="Wingdings" w:hAnsi="Wingdings" w:hint="default"/>
      </w:rPr>
    </w:lvl>
    <w:lvl w:ilvl="6" w:tplc="041B0001" w:tentative="1">
      <w:start w:val="1"/>
      <w:numFmt w:val="bullet"/>
      <w:lvlText w:val=""/>
      <w:lvlJc w:val="left"/>
      <w:pPr>
        <w:tabs>
          <w:tab w:val="num" w:pos="5397"/>
        </w:tabs>
        <w:ind w:left="5397" w:hanging="360"/>
      </w:pPr>
      <w:rPr>
        <w:rFonts w:ascii="Symbol" w:hAnsi="Symbol" w:hint="default"/>
      </w:rPr>
    </w:lvl>
    <w:lvl w:ilvl="7" w:tplc="041B0003" w:tentative="1">
      <w:start w:val="1"/>
      <w:numFmt w:val="bullet"/>
      <w:lvlText w:val="o"/>
      <w:lvlJc w:val="left"/>
      <w:pPr>
        <w:tabs>
          <w:tab w:val="num" w:pos="6117"/>
        </w:tabs>
        <w:ind w:left="6117" w:hanging="360"/>
      </w:pPr>
      <w:rPr>
        <w:rFonts w:ascii="Courier New" w:hAnsi="Courier New" w:cs="Courier New" w:hint="default"/>
      </w:rPr>
    </w:lvl>
    <w:lvl w:ilvl="8" w:tplc="041B0005" w:tentative="1">
      <w:start w:val="1"/>
      <w:numFmt w:val="bullet"/>
      <w:lvlText w:val=""/>
      <w:lvlJc w:val="left"/>
      <w:pPr>
        <w:tabs>
          <w:tab w:val="num" w:pos="6837"/>
        </w:tabs>
        <w:ind w:left="6837" w:hanging="360"/>
      </w:pPr>
      <w:rPr>
        <w:rFonts w:ascii="Wingdings" w:hAnsi="Wingdings" w:hint="default"/>
      </w:rPr>
    </w:lvl>
  </w:abstractNum>
  <w:abstractNum w:abstractNumId="18">
    <w:nsid w:val="48F22309"/>
    <w:multiLevelType w:val="multilevel"/>
    <w:tmpl w:val="AFD8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BB0B97"/>
    <w:multiLevelType w:val="multilevel"/>
    <w:tmpl w:val="B5B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A526B6"/>
    <w:multiLevelType w:val="multilevel"/>
    <w:tmpl w:val="90A4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394481"/>
    <w:multiLevelType w:val="multilevel"/>
    <w:tmpl w:val="A83A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E02EC3"/>
    <w:multiLevelType w:val="multilevel"/>
    <w:tmpl w:val="59E4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074F38"/>
    <w:multiLevelType w:val="multilevel"/>
    <w:tmpl w:val="C890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796993"/>
    <w:multiLevelType w:val="multilevel"/>
    <w:tmpl w:val="0088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B176A6"/>
    <w:multiLevelType w:val="multilevel"/>
    <w:tmpl w:val="027E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9116C6"/>
    <w:multiLevelType w:val="hybridMultilevel"/>
    <w:tmpl w:val="A4E2FE80"/>
    <w:lvl w:ilvl="0" w:tplc="CC64C19E">
      <w:numFmt w:val="bullet"/>
      <w:lvlText w:val="-"/>
      <w:lvlJc w:val="left"/>
      <w:pPr>
        <w:tabs>
          <w:tab w:val="num" w:pos="357"/>
        </w:tabs>
        <w:ind w:left="357" w:hanging="357"/>
      </w:pPr>
      <w:rPr>
        <w:rFonts w:ascii="Times New Roman" w:eastAsia="Times New Roman" w:hAnsi="Times New Roman" w:cs="Times New Roman"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6D36539A">
      <w:start w:val="2"/>
      <w:numFmt w:val="lowerLetter"/>
      <w:lvlText w:val="%3)"/>
      <w:lvlJc w:val="left"/>
      <w:pPr>
        <w:tabs>
          <w:tab w:val="num" w:pos="2157"/>
        </w:tabs>
        <w:ind w:left="2157" w:hanging="357"/>
      </w:pPr>
      <w:rPr>
        <w:rFont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7">
    <w:nsid w:val="5C614EA1"/>
    <w:multiLevelType w:val="hybridMultilevel"/>
    <w:tmpl w:val="85C8F188"/>
    <w:lvl w:ilvl="0" w:tplc="CC64C19E">
      <w:numFmt w:val="bullet"/>
      <w:lvlText w:val="-"/>
      <w:lvlJc w:val="left"/>
      <w:pPr>
        <w:tabs>
          <w:tab w:val="num" w:pos="357"/>
        </w:tabs>
        <w:ind w:left="357" w:hanging="357"/>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8">
    <w:nsid w:val="62D003C0"/>
    <w:multiLevelType w:val="multilevel"/>
    <w:tmpl w:val="1D0C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2C2ADE"/>
    <w:multiLevelType w:val="multilevel"/>
    <w:tmpl w:val="C4A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AB431B"/>
    <w:multiLevelType w:val="multilevel"/>
    <w:tmpl w:val="4D6ED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C53AAC"/>
    <w:multiLevelType w:val="hybridMultilevel"/>
    <w:tmpl w:val="53F8E298"/>
    <w:lvl w:ilvl="0" w:tplc="CC64C19E">
      <w:numFmt w:val="bullet"/>
      <w:lvlText w:val="-"/>
      <w:lvlJc w:val="left"/>
      <w:pPr>
        <w:tabs>
          <w:tab w:val="num" w:pos="357"/>
        </w:tabs>
        <w:ind w:left="357" w:hanging="357"/>
      </w:pPr>
      <w:rPr>
        <w:rFonts w:ascii="Times New Roman" w:eastAsia="Times New Roman" w:hAnsi="Times New Roman" w:cs="Times New Roman"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2">
    <w:nsid w:val="6CE90848"/>
    <w:multiLevelType w:val="hybridMultilevel"/>
    <w:tmpl w:val="A178E5DA"/>
    <w:lvl w:ilvl="0" w:tplc="CC64C19E">
      <w:numFmt w:val="bullet"/>
      <w:lvlText w:val="-"/>
      <w:lvlJc w:val="left"/>
      <w:pPr>
        <w:tabs>
          <w:tab w:val="num" w:pos="357"/>
        </w:tabs>
        <w:ind w:left="357" w:hanging="357"/>
      </w:pPr>
      <w:rPr>
        <w:rFonts w:ascii="Times New Roman" w:eastAsia="Times New Roman" w:hAnsi="Times New Roman" w:cs="Times New Roman"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3">
    <w:nsid w:val="6D4F33E6"/>
    <w:multiLevelType w:val="multilevel"/>
    <w:tmpl w:val="775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0B44A0"/>
    <w:multiLevelType w:val="multilevel"/>
    <w:tmpl w:val="FB2C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
  </w:num>
  <w:num w:numId="3">
    <w:abstractNumId w:val="1"/>
  </w:num>
  <w:num w:numId="4">
    <w:abstractNumId w:val="6"/>
  </w:num>
  <w:num w:numId="5">
    <w:abstractNumId w:val="11"/>
  </w:num>
  <w:num w:numId="6">
    <w:abstractNumId w:val="8"/>
  </w:num>
  <w:num w:numId="7">
    <w:abstractNumId w:val="23"/>
  </w:num>
  <w:num w:numId="8">
    <w:abstractNumId w:val="24"/>
  </w:num>
  <w:num w:numId="9">
    <w:abstractNumId w:val="34"/>
  </w:num>
  <w:num w:numId="10">
    <w:abstractNumId w:val="20"/>
  </w:num>
  <w:num w:numId="11">
    <w:abstractNumId w:val="2"/>
  </w:num>
  <w:num w:numId="12">
    <w:abstractNumId w:val="0"/>
    <w:lvlOverride w:ilvl="0">
      <w:lvl w:ilvl="0">
        <w:numFmt w:val="bullet"/>
        <w:lvlText w:val="•"/>
        <w:legacy w:legacy="1" w:legacySpace="0" w:legacyIndent="0"/>
        <w:lvlJc w:val="left"/>
        <w:rPr>
          <w:rFonts w:ascii="Times New Roman" w:hAnsi="Times New Roman" w:cs="Times New Roman" w:hint="default"/>
          <w:sz w:val="28"/>
        </w:rPr>
      </w:lvl>
    </w:lvlOverride>
  </w:num>
  <w:num w:numId="13">
    <w:abstractNumId w:val="0"/>
    <w:lvlOverride w:ilvl="0">
      <w:lvl w:ilvl="0">
        <w:numFmt w:val="bullet"/>
        <w:lvlText w:val="•"/>
        <w:legacy w:legacy="1" w:legacySpace="0" w:legacyIndent="0"/>
        <w:lvlJc w:val="left"/>
        <w:rPr>
          <w:rFonts w:ascii="Times New Roman" w:hAnsi="Times New Roman" w:cs="Times New Roman" w:hint="default"/>
          <w:sz w:val="32"/>
        </w:rPr>
      </w:lvl>
    </w:lvlOverride>
  </w:num>
  <w:num w:numId="14">
    <w:abstractNumId w:val="26"/>
  </w:num>
  <w:num w:numId="15">
    <w:abstractNumId w:val="17"/>
  </w:num>
  <w:num w:numId="16">
    <w:abstractNumId w:val="27"/>
  </w:num>
  <w:num w:numId="17">
    <w:abstractNumId w:val="9"/>
  </w:num>
  <w:num w:numId="18">
    <w:abstractNumId w:val="32"/>
  </w:num>
  <w:num w:numId="19">
    <w:abstractNumId w:val="31"/>
  </w:num>
  <w:num w:numId="20">
    <w:abstractNumId w:val="12"/>
  </w:num>
  <w:num w:numId="21">
    <w:abstractNumId w:val="7"/>
  </w:num>
  <w:num w:numId="22">
    <w:abstractNumId w:val="21"/>
  </w:num>
  <w:num w:numId="23">
    <w:abstractNumId w:val="25"/>
  </w:num>
  <w:num w:numId="24">
    <w:abstractNumId w:val="28"/>
  </w:num>
  <w:num w:numId="25">
    <w:abstractNumId w:val="5"/>
  </w:num>
  <w:num w:numId="26">
    <w:abstractNumId w:val="4"/>
  </w:num>
  <w:num w:numId="27">
    <w:abstractNumId w:val="18"/>
  </w:num>
  <w:num w:numId="28">
    <w:abstractNumId w:val="10"/>
  </w:num>
  <w:num w:numId="29">
    <w:abstractNumId w:val="19"/>
  </w:num>
  <w:num w:numId="30">
    <w:abstractNumId w:val="14"/>
  </w:num>
  <w:num w:numId="31">
    <w:abstractNumId w:val="15"/>
  </w:num>
  <w:num w:numId="32">
    <w:abstractNumId w:val="30"/>
  </w:num>
  <w:num w:numId="33">
    <w:abstractNumId w:val="13"/>
  </w:num>
  <w:num w:numId="34">
    <w:abstractNumId w:val="16"/>
  </w:num>
  <w:num w:numId="35">
    <w:abstractNumId w:val="22"/>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AC5B00"/>
    <w:rsid w:val="001B3CEB"/>
    <w:rsid w:val="00231248"/>
    <w:rsid w:val="002B3A21"/>
    <w:rsid w:val="00343144"/>
    <w:rsid w:val="004E7AFF"/>
    <w:rsid w:val="00551BB0"/>
    <w:rsid w:val="006A16D3"/>
    <w:rsid w:val="008935B5"/>
    <w:rsid w:val="008B4086"/>
    <w:rsid w:val="00AC5B00"/>
    <w:rsid w:val="00B40A62"/>
    <w:rsid w:val="00B80D0D"/>
    <w:rsid w:val="00CD012F"/>
    <w:rsid w:val="00F07F08"/>
    <w:rsid w:val="00F36E5F"/>
    <w:rsid w:val="00FB2DD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935B5"/>
  </w:style>
  <w:style w:type="paragraph" w:styleId="Nadpis1">
    <w:name w:val="heading 1"/>
    <w:basedOn w:val="Normlny"/>
    <w:link w:val="Nadpis1Char"/>
    <w:uiPriority w:val="9"/>
    <w:qFormat/>
    <w:rsid w:val="00CD01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link w:val="Nadpis2Char"/>
    <w:uiPriority w:val="9"/>
    <w:qFormat/>
    <w:rsid w:val="00CD012F"/>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CD012F"/>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B80D0D"/>
    <w:rPr>
      <w:b/>
      <w:bCs/>
    </w:rPr>
  </w:style>
  <w:style w:type="paragraph" w:styleId="Odsekzoznamu">
    <w:name w:val="List Paragraph"/>
    <w:basedOn w:val="Normlny"/>
    <w:uiPriority w:val="34"/>
    <w:qFormat/>
    <w:rsid w:val="00B80D0D"/>
    <w:pPr>
      <w:ind w:left="720"/>
      <w:contextualSpacing/>
    </w:pPr>
  </w:style>
  <w:style w:type="character" w:customStyle="1" w:styleId="Nadpis1Char">
    <w:name w:val="Nadpis 1 Char"/>
    <w:basedOn w:val="Predvolenpsmoodseku"/>
    <w:link w:val="Nadpis1"/>
    <w:uiPriority w:val="9"/>
    <w:rsid w:val="00CD012F"/>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CD012F"/>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CD012F"/>
    <w:rPr>
      <w:rFonts w:ascii="Times New Roman" w:eastAsia="Times New Roman" w:hAnsi="Times New Roman" w:cs="Times New Roman"/>
      <w:b/>
      <w:bCs/>
      <w:sz w:val="27"/>
      <w:szCs w:val="27"/>
      <w:lang w:eastAsia="sk-SK"/>
    </w:rPr>
  </w:style>
  <w:style w:type="character" w:styleId="Hypertextovprepojenie">
    <w:name w:val="Hyperlink"/>
    <w:basedOn w:val="Predvolenpsmoodseku"/>
    <w:uiPriority w:val="99"/>
    <w:semiHidden/>
    <w:unhideWhenUsed/>
    <w:rsid w:val="00CD012F"/>
    <w:rPr>
      <w:color w:val="0000FF"/>
      <w:u w:val="single"/>
    </w:rPr>
  </w:style>
  <w:style w:type="paragraph" w:styleId="Normlnywebov">
    <w:name w:val="Normal (Web)"/>
    <w:basedOn w:val="Normlny"/>
    <w:uiPriority w:val="99"/>
    <w:unhideWhenUsed/>
    <w:rsid w:val="00CD012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mw-headline">
    <w:name w:val="mw-headline"/>
    <w:basedOn w:val="Predvolenpsmoodseku"/>
    <w:rsid w:val="00CD012F"/>
  </w:style>
  <w:style w:type="character" w:customStyle="1" w:styleId="mw-editsection1">
    <w:name w:val="mw-editsection1"/>
    <w:basedOn w:val="Predvolenpsmoodseku"/>
    <w:rsid w:val="00CD012F"/>
  </w:style>
  <w:style w:type="character" w:customStyle="1" w:styleId="mw-editsection-bracket1">
    <w:name w:val="mw-editsection-bracket1"/>
    <w:basedOn w:val="Predvolenpsmoodseku"/>
    <w:rsid w:val="00CD012F"/>
    <w:rPr>
      <w:vanish/>
      <w:webHidden w:val="0"/>
      <w:specVanish w:val="0"/>
    </w:rPr>
  </w:style>
  <w:style w:type="character" w:customStyle="1" w:styleId="mw-editsection-divider1">
    <w:name w:val="mw-editsection-divider1"/>
    <w:basedOn w:val="Predvolenpsmoodseku"/>
    <w:rsid w:val="00CD012F"/>
    <w:rPr>
      <w:color w:val="555555"/>
    </w:rPr>
  </w:style>
  <w:style w:type="paragraph" w:styleId="Textbubliny">
    <w:name w:val="Balloon Text"/>
    <w:basedOn w:val="Normlny"/>
    <w:link w:val="TextbublinyChar"/>
    <w:uiPriority w:val="99"/>
    <w:semiHidden/>
    <w:unhideWhenUsed/>
    <w:rsid w:val="00CD012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CD012F"/>
    <w:rPr>
      <w:rFonts w:ascii="Tahoma" w:hAnsi="Tahoma" w:cs="Tahoma"/>
      <w:sz w:val="16"/>
      <w:szCs w:val="16"/>
    </w:rPr>
  </w:style>
  <w:style w:type="character" w:customStyle="1" w:styleId="tocnumber1">
    <w:name w:val="tocnumber1"/>
    <w:basedOn w:val="Predvolenpsmoodseku"/>
    <w:rsid w:val="00F36E5F"/>
  </w:style>
  <w:style w:type="character" w:customStyle="1" w:styleId="toctoggle3">
    <w:name w:val="toctoggle3"/>
    <w:basedOn w:val="Predvolenpsmoodseku"/>
    <w:rsid w:val="00F36E5F"/>
  </w:style>
  <w:style w:type="character" w:customStyle="1" w:styleId="toctext">
    <w:name w:val="toctext"/>
    <w:basedOn w:val="Predvolenpsmoodseku"/>
    <w:rsid w:val="00F36E5F"/>
  </w:style>
  <w:style w:type="character" w:customStyle="1" w:styleId="mw-editsection-bracket">
    <w:name w:val="mw-editsection-bracket"/>
    <w:basedOn w:val="Predvolenpsmoodseku"/>
    <w:rsid w:val="00F36E5F"/>
  </w:style>
  <w:style w:type="character" w:customStyle="1" w:styleId="posted-on">
    <w:name w:val="posted-on"/>
    <w:basedOn w:val="Predvolenpsmoodseku"/>
    <w:rsid w:val="00F36E5F"/>
  </w:style>
  <w:style w:type="character" w:customStyle="1" w:styleId="byline">
    <w:name w:val="byline"/>
    <w:basedOn w:val="Predvolenpsmoodseku"/>
    <w:rsid w:val="00F36E5F"/>
  </w:style>
  <w:style w:type="character" w:customStyle="1" w:styleId="author">
    <w:name w:val="author"/>
    <w:basedOn w:val="Predvolenpsmoodseku"/>
    <w:rsid w:val="00F36E5F"/>
  </w:style>
  <w:style w:type="character" w:customStyle="1" w:styleId="comments-link">
    <w:name w:val="comments-link"/>
    <w:basedOn w:val="Predvolenpsmoodseku"/>
    <w:rsid w:val="00F36E5F"/>
  </w:style>
  <w:style w:type="paragraph" w:customStyle="1" w:styleId="author1">
    <w:name w:val="author1"/>
    <w:basedOn w:val="Normlny"/>
    <w:rsid w:val="00F36E5F"/>
    <w:pPr>
      <w:spacing w:after="0" w:line="164" w:lineRule="atLeast"/>
    </w:pPr>
    <w:rPr>
      <w:rFonts w:ascii="Verdana" w:eastAsia="Times New Roman" w:hAnsi="Verdana" w:cs="Times New Roman"/>
      <w:color w:val="3399CC"/>
      <w:sz w:val="12"/>
      <w:szCs w:val="12"/>
      <w:lang w:eastAsia="sk-SK"/>
    </w:rPr>
  </w:style>
  <w:style w:type="character" w:customStyle="1" w:styleId="cave1">
    <w:name w:val="cave1"/>
    <w:basedOn w:val="Predvolenpsmoodseku"/>
    <w:rsid w:val="00B40A62"/>
    <w:rPr>
      <w:b/>
      <w:bCs/>
    </w:rPr>
  </w:style>
  <w:style w:type="paragraph" w:styleId="Hlavika">
    <w:name w:val="header"/>
    <w:basedOn w:val="Normlny"/>
    <w:link w:val="HlavikaChar"/>
    <w:uiPriority w:val="99"/>
    <w:unhideWhenUsed/>
    <w:rsid w:val="008B408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B4086"/>
  </w:style>
  <w:style w:type="paragraph" w:styleId="Pta">
    <w:name w:val="footer"/>
    <w:basedOn w:val="Normlny"/>
    <w:link w:val="PtaChar"/>
    <w:uiPriority w:val="99"/>
    <w:semiHidden/>
    <w:unhideWhenUsed/>
    <w:rsid w:val="008B4086"/>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8B4086"/>
  </w:style>
</w:styles>
</file>

<file path=word/webSettings.xml><?xml version="1.0" encoding="utf-8"?>
<w:webSettings xmlns:r="http://schemas.openxmlformats.org/officeDocument/2006/relationships" xmlns:w="http://schemas.openxmlformats.org/wordprocessingml/2006/main">
  <w:divs>
    <w:div w:id="125707048">
      <w:bodyDiv w:val="1"/>
      <w:marLeft w:val="0"/>
      <w:marRight w:val="0"/>
      <w:marTop w:val="0"/>
      <w:marBottom w:val="0"/>
      <w:divBdr>
        <w:top w:val="none" w:sz="0" w:space="0" w:color="auto"/>
        <w:left w:val="none" w:sz="0" w:space="0" w:color="auto"/>
        <w:bottom w:val="none" w:sz="0" w:space="0" w:color="auto"/>
        <w:right w:val="none" w:sz="0" w:space="0" w:color="auto"/>
      </w:divBdr>
      <w:divsChild>
        <w:div w:id="7492591">
          <w:marLeft w:val="0"/>
          <w:marRight w:val="0"/>
          <w:marTop w:val="0"/>
          <w:marBottom w:val="0"/>
          <w:divBdr>
            <w:top w:val="none" w:sz="0" w:space="0" w:color="auto"/>
            <w:left w:val="none" w:sz="0" w:space="0" w:color="auto"/>
            <w:bottom w:val="none" w:sz="0" w:space="0" w:color="auto"/>
            <w:right w:val="none" w:sz="0" w:space="0" w:color="auto"/>
          </w:divBdr>
          <w:divsChild>
            <w:div w:id="1200166620">
              <w:marLeft w:val="0"/>
              <w:marRight w:val="0"/>
              <w:marTop w:val="0"/>
              <w:marBottom w:val="0"/>
              <w:divBdr>
                <w:top w:val="none" w:sz="0" w:space="0" w:color="auto"/>
                <w:left w:val="none" w:sz="0" w:space="0" w:color="auto"/>
                <w:bottom w:val="none" w:sz="0" w:space="0" w:color="auto"/>
                <w:right w:val="none" w:sz="0" w:space="0" w:color="auto"/>
              </w:divBdr>
              <w:divsChild>
                <w:div w:id="2118526483">
                  <w:marLeft w:val="-8291"/>
                  <w:marRight w:val="0"/>
                  <w:marTop w:val="0"/>
                  <w:marBottom w:val="0"/>
                  <w:divBdr>
                    <w:top w:val="none" w:sz="0" w:space="0" w:color="auto"/>
                    <w:left w:val="none" w:sz="0" w:space="0" w:color="auto"/>
                    <w:bottom w:val="none" w:sz="0" w:space="0" w:color="auto"/>
                    <w:right w:val="none" w:sz="0" w:space="0" w:color="auto"/>
                  </w:divBdr>
                  <w:divsChild>
                    <w:div w:id="856891444">
                      <w:marLeft w:val="0"/>
                      <w:marRight w:val="0"/>
                      <w:marTop w:val="0"/>
                      <w:marBottom w:val="0"/>
                      <w:divBdr>
                        <w:top w:val="none" w:sz="0" w:space="0" w:color="auto"/>
                        <w:left w:val="none" w:sz="0" w:space="0" w:color="auto"/>
                        <w:bottom w:val="none" w:sz="0" w:space="0" w:color="auto"/>
                        <w:right w:val="none" w:sz="0" w:space="0" w:color="auto"/>
                      </w:divBdr>
                      <w:divsChild>
                        <w:div w:id="1287159071">
                          <w:marLeft w:val="0"/>
                          <w:marRight w:val="0"/>
                          <w:marTop w:val="0"/>
                          <w:marBottom w:val="0"/>
                          <w:divBdr>
                            <w:top w:val="none" w:sz="0" w:space="0" w:color="auto"/>
                            <w:left w:val="none" w:sz="0" w:space="0" w:color="auto"/>
                            <w:bottom w:val="none" w:sz="0" w:space="0" w:color="auto"/>
                            <w:right w:val="none" w:sz="0" w:space="0" w:color="auto"/>
                          </w:divBdr>
                          <w:divsChild>
                            <w:div w:id="1069501701">
                              <w:marLeft w:val="0"/>
                              <w:marRight w:val="0"/>
                              <w:marTop w:val="0"/>
                              <w:marBottom w:val="0"/>
                              <w:divBdr>
                                <w:top w:val="none" w:sz="0" w:space="0" w:color="auto"/>
                                <w:left w:val="none" w:sz="0" w:space="0" w:color="auto"/>
                                <w:bottom w:val="none" w:sz="0" w:space="0" w:color="auto"/>
                                <w:right w:val="none" w:sz="0" w:space="0" w:color="auto"/>
                              </w:divBdr>
                              <w:divsChild>
                                <w:div w:id="243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075575">
      <w:bodyDiv w:val="1"/>
      <w:marLeft w:val="0"/>
      <w:marRight w:val="0"/>
      <w:marTop w:val="0"/>
      <w:marBottom w:val="0"/>
      <w:divBdr>
        <w:top w:val="none" w:sz="0" w:space="0" w:color="auto"/>
        <w:left w:val="none" w:sz="0" w:space="0" w:color="auto"/>
        <w:bottom w:val="none" w:sz="0" w:space="0" w:color="auto"/>
        <w:right w:val="none" w:sz="0" w:space="0" w:color="auto"/>
      </w:divBdr>
      <w:divsChild>
        <w:div w:id="1235317832">
          <w:marLeft w:val="0"/>
          <w:marRight w:val="0"/>
          <w:marTop w:val="0"/>
          <w:marBottom w:val="0"/>
          <w:divBdr>
            <w:top w:val="none" w:sz="0" w:space="0" w:color="auto"/>
            <w:left w:val="none" w:sz="0" w:space="0" w:color="auto"/>
            <w:bottom w:val="none" w:sz="0" w:space="0" w:color="auto"/>
            <w:right w:val="none" w:sz="0" w:space="0" w:color="auto"/>
          </w:divBdr>
          <w:divsChild>
            <w:div w:id="1194608420">
              <w:marLeft w:val="0"/>
              <w:marRight w:val="0"/>
              <w:marTop w:val="0"/>
              <w:marBottom w:val="0"/>
              <w:divBdr>
                <w:top w:val="none" w:sz="0" w:space="0" w:color="auto"/>
                <w:left w:val="none" w:sz="0" w:space="0" w:color="auto"/>
                <w:bottom w:val="none" w:sz="0" w:space="0" w:color="auto"/>
                <w:right w:val="none" w:sz="0" w:space="0" w:color="auto"/>
              </w:divBdr>
              <w:divsChild>
                <w:div w:id="392239925">
                  <w:marLeft w:val="0"/>
                  <w:marRight w:val="0"/>
                  <w:marTop w:val="0"/>
                  <w:marBottom w:val="0"/>
                  <w:divBdr>
                    <w:top w:val="none" w:sz="0" w:space="0" w:color="auto"/>
                    <w:left w:val="none" w:sz="0" w:space="0" w:color="auto"/>
                    <w:bottom w:val="none" w:sz="0" w:space="0" w:color="auto"/>
                    <w:right w:val="none" w:sz="0" w:space="0" w:color="auto"/>
                  </w:divBdr>
                  <w:divsChild>
                    <w:div w:id="717165720">
                      <w:marLeft w:val="0"/>
                      <w:marRight w:val="0"/>
                      <w:marTop w:val="0"/>
                      <w:marBottom w:val="0"/>
                      <w:divBdr>
                        <w:top w:val="none" w:sz="0" w:space="0" w:color="auto"/>
                        <w:left w:val="none" w:sz="0" w:space="0" w:color="auto"/>
                        <w:bottom w:val="none" w:sz="0" w:space="0" w:color="auto"/>
                        <w:right w:val="none" w:sz="0" w:space="0" w:color="auto"/>
                      </w:divBdr>
                      <w:divsChild>
                        <w:div w:id="650914537">
                          <w:marLeft w:val="0"/>
                          <w:marRight w:val="0"/>
                          <w:marTop w:val="0"/>
                          <w:marBottom w:val="0"/>
                          <w:divBdr>
                            <w:top w:val="none" w:sz="0" w:space="0" w:color="auto"/>
                            <w:left w:val="none" w:sz="0" w:space="0" w:color="auto"/>
                            <w:bottom w:val="none" w:sz="0" w:space="0" w:color="auto"/>
                            <w:right w:val="none" w:sz="0" w:space="0" w:color="auto"/>
                          </w:divBdr>
                        </w:div>
                        <w:div w:id="1416593067">
                          <w:marLeft w:val="0"/>
                          <w:marRight w:val="0"/>
                          <w:marTop w:val="0"/>
                          <w:marBottom w:val="0"/>
                          <w:divBdr>
                            <w:top w:val="none" w:sz="0" w:space="0" w:color="auto"/>
                            <w:left w:val="none" w:sz="0" w:space="0" w:color="auto"/>
                            <w:bottom w:val="none" w:sz="0" w:space="0" w:color="auto"/>
                            <w:right w:val="none" w:sz="0" w:space="0" w:color="auto"/>
                          </w:divBdr>
                        </w:div>
                        <w:div w:id="427969019">
                          <w:marLeft w:val="0"/>
                          <w:marRight w:val="0"/>
                          <w:marTop w:val="0"/>
                          <w:marBottom w:val="0"/>
                          <w:divBdr>
                            <w:top w:val="none" w:sz="0" w:space="0" w:color="auto"/>
                            <w:left w:val="none" w:sz="0" w:space="0" w:color="auto"/>
                            <w:bottom w:val="none" w:sz="0" w:space="0" w:color="auto"/>
                            <w:right w:val="none" w:sz="0" w:space="0" w:color="auto"/>
                          </w:divBdr>
                        </w:div>
                        <w:div w:id="1208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74586">
      <w:bodyDiv w:val="1"/>
      <w:marLeft w:val="0"/>
      <w:marRight w:val="0"/>
      <w:marTop w:val="0"/>
      <w:marBottom w:val="0"/>
      <w:divBdr>
        <w:top w:val="none" w:sz="0" w:space="0" w:color="auto"/>
        <w:left w:val="none" w:sz="0" w:space="0" w:color="auto"/>
        <w:bottom w:val="none" w:sz="0" w:space="0" w:color="auto"/>
        <w:right w:val="none" w:sz="0" w:space="0" w:color="auto"/>
      </w:divBdr>
      <w:divsChild>
        <w:div w:id="369454051">
          <w:marLeft w:val="0"/>
          <w:marRight w:val="0"/>
          <w:marTop w:val="0"/>
          <w:marBottom w:val="0"/>
          <w:divBdr>
            <w:top w:val="none" w:sz="0" w:space="0" w:color="auto"/>
            <w:left w:val="none" w:sz="0" w:space="0" w:color="auto"/>
            <w:bottom w:val="none" w:sz="0" w:space="0" w:color="auto"/>
            <w:right w:val="none" w:sz="0" w:space="0" w:color="auto"/>
          </w:divBdr>
          <w:divsChild>
            <w:div w:id="478424575">
              <w:marLeft w:val="0"/>
              <w:marRight w:val="0"/>
              <w:marTop w:val="0"/>
              <w:marBottom w:val="0"/>
              <w:divBdr>
                <w:top w:val="none" w:sz="0" w:space="0" w:color="auto"/>
                <w:left w:val="none" w:sz="0" w:space="0" w:color="auto"/>
                <w:bottom w:val="none" w:sz="0" w:space="0" w:color="auto"/>
                <w:right w:val="none" w:sz="0" w:space="0" w:color="auto"/>
              </w:divBdr>
              <w:divsChild>
                <w:div w:id="519783293">
                  <w:marLeft w:val="0"/>
                  <w:marRight w:val="0"/>
                  <w:marTop w:val="0"/>
                  <w:marBottom w:val="0"/>
                  <w:divBdr>
                    <w:top w:val="none" w:sz="0" w:space="0" w:color="auto"/>
                    <w:left w:val="none" w:sz="0" w:space="0" w:color="auto"/>
                    <w:bottom w:val="none" w:sz="0" w:space="0" w:color="auto"/>
                    <w:right w:val="none" w:sz="0" w:space="0" w:color="auto"/>
                  </w:divBdr>
                  <w:divsChild>
                    <w:div w:id="492376783">
                      <w:marLeft w:val="0"/>
                      <w:marRight w:val="0"/>
                      <w:marTop w:val="382"/>
                      <w:marBottom w:val="382"/>
                      <w:divBdr>
                        <w:top w:val="none" w:sz="0" w:space="0" w:color="auto"/>
                        <w:left w:val="none" w:sz="0" w:space="0" w:color="auto"/>
                        <w:bottom w:val="none" w:sz="0" w:space="0" w:color="auto"/>
                        <w:right w:val="none" w:sz="0" w:space="0" w:color="auto"/>
                      </w:divBdr>
                    </w:div>
                  </w:divsChild>
                </w:div>
              </w:divsChild>
            </w:div>
          </w:divsChild>
        </w:div>
      </w:divsChild>
    </w:div>
    <w:div w:id="484901798">
      <w:bodyDiv w:val="1"/>
      <w:marLeft w:val="0"/>
      <w:marRight w:val="0"/>
      <w:marTop w:val="0"/>
      <w:marBottom w:val="0"/>
      <w:divBdr>
        <w:top w:val="none" w:sz="0" w:space="0" w:color="auto"/>
        <w:left w:val="none" w:sz="0" w:space="0" w:color="auto"/>
        <w:bottom w:val="none" w:sz="0" w:space="0" w:color="auto"/>
        <w:right w:val="none" w:sz="0" w:space="0" w:color="auto"/>
      </w:divBdr>
      <w:divsChild>
        <w:div w:id="1231380040">
          <w:marLeft w:val="0"/>
          <w:marRight w:val="0"/>
          <w:marTop w:val="0"/>
          <w:marBottom w:val="0"/>
          <w:divBdr>
            <w:top w:val="none" w:sz="0" w:space="0" w:color="auto"/>
            <w:left w:val="none" w:sz="0" w:space="0" w:color="auto"/>
            <w:bottom w:val="none" w:sz="0" w:space="0" w:color="auto"/>
            <w:right w:val="none" w:sz="0" w:space="0" w:color="auto"/>
          </w:divBdr>
          <w:divsChild>
            <w:div w:id="231158302">
              <w:marLeft w:val="0"/>
              <w:marRight w:val="0"/>
              <w:marTop w:val="0"/>
              <w:marBottom w:val="327"/>
              <w:divBdr>
                <w:top w:val="none" w:sz="0" w:space="0" w:color="auto"/>
                <w:left w:val="none" w:sz="0" w:space="0" w:color="auto"/>
                <w:bottom w:val="none" w:sz="0" w:space="0" w:color="auto"/>
                <w:right w:val="none" w:sz="0" w:space="0" w:color="auto"/>
              </w:divBdr>
              <w:divsChild>
                <w:div w:id="1338190855">
                  <w:marLeft w:val="0"/>
                  <w:marRight w:val="0"/>
                  <w:marTop w:val="0"/>
                  <w:marBottom w:val="0"/>
                  <w:divBdr>
                    <w:top w:val="single" w:sz="4" w:space="11" w:color="E9E9E9"/>
                    <w:left w:val="single" w:sz="4" w:space="11" w:color="E9E9E9"/>
                    <w:bottom w:val="single" w:sz="4" w:space="16" w:color="E9E9E9"/>
                    <w:right w:val="single" w:sz="4" w:space="11" w:color="E9E9E9"/>
                  </w:divBdr>
                  <w:divsChild>
                    <w:div w:id="1410229716">
                      <w:marLeft w:val="0"/>
                      <w:marRight w:val="0"/>
                      <w:marTop w:val="0"/>
                      <w:marBottom w:val="109"/>
                      <w:divBdr>
                        <w:top w:val="none" w:sz="0" w:space="0" w:color="auto"/>
                        <w:left w:val="none" w:sz="0" w:space="0" w:color="auto"/>
                        <w:bottom w:val="none" w:sz="0" w:space="0" w:color="auto"/>
                        <w:right w:val="none" w:sz="0" w:space="0" w:color="auto"/>
                      </w:divBdr>
                    </w:div>
                    <w:div w:id="1341542040">
                      <w:marLeft w:val="0"/>
                      <w:marRight w:val="0"/>
                      <w:marTop w:val="0"/>
                      <w:marBottom w:val="327"/>
                      <w:divBdr>
                        <w:top w:val="none" w:sz="0" w:space="0" w:color="auto"/>
                        <w:left w:val="none" w:sz="0" w:space="0" w:color="auto"/>
                        <w:bottom w:val="none" w:sz="0" w:space="0" w:color="auto"/>
                        <w:right w:val="none" w:sz="0" w:space="0" w:color="auto"/>
                      </w:divBdr>
                    </w:div>
                  </w:divsChild>
                </w:div>
              </w:divsChild>
            </w:div>
          </w:divsChild>
        </w:div>
      </w:divsChild>
    </w:div>
    <w:div w:id="555118467">
      <w:bodyDiv w:val="1"/>
      <w:marLeft w:val="0"/>
      <w:marRight w:val="0"/>
      <w:marTop w:val="0"/>
      <w:marBottom w:val="0"/>
      <w:divBdr>
        <w:top w:val="none" w:sz="0" w:space="0" w:color="auto"/>
        <w:left w:val="none" w:sz="0" w:space="0" w:color="auto"/>
        <w:bottom w:val="none" w:sz="0" w:space="0" w:color="auto"/>
        <w:right w:val="none" w:sz="0" w:space="0" w:color="auto"/>
      </w:divBdr>
      <w:divsChild>
        <w:div w:id="1384477958">
          <w:marLeft w:val="0"/>
          <w:marRight w:val="0"/>
          <w:marTop w:val="0"/>
          <w:marBottom w:val="0"/>
          <w:divBdr>
            <w:top w:val="none" w:sz="0" w:space="0" w:color="auto"/>
            <w:left w:val="none" w:sz="0" w:space="0" w:color="auto"/>
            <w:bottom w:val="none" w:sz="0" w:space="0" w:color="auto"/>
            <w:right w:val="none" w:sz="0" w:space="0" w:color="auto"/>
          </w:divBdr>
          <w:divsChild>
            <w:div w:id="1905751013">
              <w:marLeft w:val="0"/>
              <w:marRight w:val="0"/>
              <w:marTop w:val="0"/>
              <w:marBottom w:val="0"/>
              <w:divBdr>
                <w:top w:val="none" w:sz="0" w:space="0" w:color="auto"/>
                <w:left w:val="none" w:sz="0" w:space="0" w:color="auto"/>
                <w:bottom w:val="none" w:sz="0" w:space="0" w:color="auto"/>
                <w:right w:val="none" w:sz="0" w:space="0" w:color="auto"/>
              </w:divBdr>
              <w:divsChild>
                <w:div w:id="673998718">
                  <w:marLeft w:val="-8291"/>
                  <w:marRight w:val="0"/>
                  <w:marTop w:val="0"/>
                  <w:marBottom w:val="0"/>
                  <w:divBdr>
                    <w:top w:val="none" w:sz="0" w:space="0" w:color="auto"/>
                    <w:left w:val="none" w:sz="0" w:space="0" w:color="auto"/>
                    <w:bottom w:val="none" w:sz="0" w:space="0" w:color="auto"/>
                    <w:right w:val="none" w:sz="0" w:space="0" w:color="auto"/>
                  </w:divBdr>
                  <w:divsChild>
                    <w:div w:id="1738235758">
                      <w:marLeft w:val="0"/>
                      <w:marRight w:val="0"/>
                      <w:marTop w:val="0"/>
                      <w:marBottom w:val="0"/>
                      <w:divBdr>
                        <w:top w:val="none" w:sz="0" w:space="0" w:color="auto"/>
                        <w:left w:val="none" w:sz="0" w:space="0" w:color="auto"/>
                        <w:bottom w:val="none" w:sz="0" w:space="0" w:color="auto"/>
                        <w:right w:val="none" w:sz="0" w:space="0" w:color="auto"/>
                      </w:divBdr>
                      <w:divsChild>
                        <w:div w:id="1139347640">
                          <w:marLeft w:val="0"/>
                          <w:marRight w:val="0"/>
                          <w:marTop w:val="0"/>
                          <w:marBottom w:val="0"/>
                          <w:divBdr>
                            <w:top w:val="none" w:sz="0" w:space="0" w:color="auto"/>
                            <w:left w:val="none" w:sz="0" w:space="0" w:color="auto"/>
                            <w:bottom w:val="none" w:sz="0" w:space="0" w:color="auto"/>
                            <w:right w:val="none" w:sz="0" w:space="0" w:color="auto"/>
                          </w:divBdr>
                          <w:divsChild>
                            <w:div w:id="1565293321">
                              <w:marLeft w:val="0"/>
                              <w:marRight w:val="0"/>
                              <w:marTop w:val="0"/>
                              <w:marBottom w:val="0"/>
                              <w:divBdr>
                                <w:top w:val="none" w:sz="0" w:space="0" w:color="auto"/>
                                <w:left w:val="none" w:sz="0" w:space="0" w:color="auto"/>
                                <w:bottom w:val="none" w:sz="0" w:space="0" w:color="auto"/>
                                <w:right w:val="none" w:sz="0" w:space="0" w:color="auto"/>
                              </w:divBdr>
                              <w:divsChild>
                                <w:div w:id="3459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037134">
      <w:bodyDiv w:val="1"/>
      <w:marLeft w:val="0"/>
      <w:marRight w:val="0"/>
      <w:marTop w:val="0"/>
      <w:marBottom w:val="0"/>
      <w:divBdr>
        <w:top w:val="none" w:sz="0" w:space="0" w:color="auto"/>
        <w:left w:val="none" w:sz="0" w:space="0" w:color="auto"/>
        <w:bottom w:val="none" w:sz="0" w:space="0" w:color="auto"/>
        <w:right w:val="none" w:sz="0" w:space="0" w:color="auto"/>
      </w:divBdr>
      <w:divsChild>
        <w:div w:id="1467236377">
          <w:marLeft w:val="0"/>
          <w:marRight w:val="0"/>
          <w:marTop w:val="0"/>
          <w:marBottom w:val="0"/>
          <w:divBdr>
            <w:top w:val="none" w:sz="0" w:space="0" w:color="auto"/>
            <w:left w:val="none" w:sz="0" w:space="0" w:color="auto"/>
            <w:bottom w:val="none" w:sz="0" w:space="0" w:color="auto"/>
            <w:right w:val="none" w:sz="0" w:space="0" w:color="auto"/>
          </w:divBdr>
          <w:divsChild>
            <w:div w:id="1464956695">
              <w:marLeft w:val="0"/>
              <w:marRight w:val="0"/>
              <w:marTop w:val="0"/>
              <w:marBottom w:val="0"/>
              <w:divBdr>
                <w:top w:val="none" w:sz="0" w:space="0" w:color="auto"/>
                <w:left w:val="none" w:sz="0" w:space="0" w:color="auto"/>
                <w:bottom w:val="none" w:sz="0" w:space="0" w:color="auto"/>
                <w:right w:val="none" w:sz="0" w:space="0" w:color="auto"/>
              </w:divBdr>
              <w:divsChild>
                <w:div w:id="1099831009">
                  <w:marLeft w:val="0"/>
                  <w:marRight w:val="0"/>
                  <w:marTop w:val="0"/>
                  <w:marBottom w:val="0"/>
                  <w:divBdr>
                    <w:top w:val="none" w:sz="0" w:space="0" w:color="auto"/>
                    <w:left w:val="none" w:sz="0" w:space="0" w:color="auto"/>
                    <w:bottom w:val="none" w:sz="0" w:space="0" w:color="auto"/>
                    <w:right w:val="none" w:sz="0" w:space="0" w:color="auto"/>
                  </w:divBdr>
                  <w:divsChild>
                    <w:div w:id="20848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11076">
      <w:bodyDiv w:val="1"/>
      <w:marLeft w:val="0"/>
      <w:marRight w:val="0"/>
      <w:marTop w:val="0"/>
      <w:marBottom w:val="0"/>
      <w:divBdr>
        <w:top w:val="none" w:sz="0" w:space="0" w:color="auto"/>
        <w:left w:val="none" w:sz="0" w:space="0" w:color="auto"/>
        <w:bottom w:val="none" w:sz="0" w:space="0" w:color="auto"/>
        <w:right w:val="none" w:sz="0" w:space="0" w:color="auto"/>
      </w:divBdr>
      <w:divsChild>
        <w:div w:id="1934165500">
          <w:marLeft w:val="0"/>
          <w:marRight w:val="0"/>
          <w:marTop w:val="0"/>
          <w:marBottom w:val="0"/>
          <w:divBdr>
            <w:top w:val="none" w:sz="0" w:space="0" w:color="auto"/>
            <w:left w:val="none" w:sz="0" w:space="0" w:color="auto"/>
            <w:bottom w:val="none" w:sz="0" w:space="0" w:color="auto"/>
            <w:right w:val="none" w:sz="0" w:space="0" w:color="auto"/>
          </w:divBdr>
          <w:divsChild>
            <w:div w:id="1983578652">
              <w:marLeft w:val="0"/>
              <w:marRight w:val="0"/>
              <w:marTop w:val="0"/>
              <w:marBottom w:val="0"/>
              <w:divBdr>
                <w:top w:val="none" w:sz="0" w:space="0" w:color="auto"/>
                <w:left w:val="none" w:sz="0" w:space="0" w:color="auto"/>
                <w:bottom w:val="none" w:sz="0" w:space="0" w:color="auto"/>
                <w:right w:val="none" w:sz="0" w:space="0" w:color="auto"/>
              </w:divBdr>
              <w:divsChild>
                <w:div w:id="812868188">
                  <w:marLeft w:val="0"/>
                  <w:marRight w:val="0"/>
                  <w:marTop w:val="0"/>
                  <w:marBottom w:val="0"/>
                  <w:divBdr>
                    <w:top w:val="none" w:sz="0" w:space="0" w:color="auto"/>
                    <w:left w:val="none" w:sz="0" w:space="0" w:color="auto"/>
                    <w:bottom w:val="none" w:sz="0" w:space="0" w:color="auto"/>
                    <w:right w:val="none" w:sz="0" w:space="0" w:color="auto"/>
                  </w:divBdr>
                  <w:divsChild>
                    <w:div w:id="2092501401">
                      <w:marLeft w:val="0"/>
                      <w:marRight w:val="0"/>
                      <w:marTop w:val="0"/>
                      <w:marBottom w:val="0"/>
                      <w:divBdr>
                        <w:top w:val="none" w:sz="0" w:space="0" w:color="auto"/>
                        <w:left w:val="none" w:sz="0" w:space="0" w:color="auto"/>
                        <w:bottom w:val="none" w:sz="0" w:space="0" w:color="auto"/>
                        <w:right w:val="none" w:sz="0" w:space="0" w:color="auto"/>
                      </w:divBdr>
                      <w:divsChild>
                        <w:div w:id="922837825">
                          <w:marLeft w:val="0"/>
                          <w:marRight w:val="0"/>
                          <w:marTop w:val="0"/>
                          <w:marBottom w:val="0"/>
                          <w:divBdr>
                            <w:top w:val="none" w:sz="0" w:space="0" w:color="auto"/>
                            <w:left w:val="none" w:sz="0" w:space="0" w:color="auto"/>
                            <w:bottom w:val="none" w:sz="0" w:space="0" w:color="auto"/>
                            <w:right w:val="none" w:sz="0" w:space="0" w:color="auto"/>
                          </w:divBdr>
                          <w:divsChild>
                            <w:div w:id="8546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955612">
      <w:bodyDiv w:val="1"/>
      <w:marLeft w:val="0"/>
      <w:marRight w:val="0"/>
      <w:marTop w:val="0"/>
      <w:marBottom w:val="0"/>
      <w:divBdr>
        <w:top w:val="none" w:sz="0" w:space="0" w:color="auto"/>
        <w:left w:val="none" w:sz="0" w:space="0" w:color="auto"/>
        <w:bottom w:val="none" w:sz="0" w:space="0" w:color="auto"/>
        <w:right w:val="none" w:sz="0" w:space="0" w:color="auto"/>
      </w:divBdr>
      <w:divsChild>
        <w:div w:id="1500076059">
          <w:marLeft w:val="0"/>
          <w:marRight w:val="0"/>
          <w:marTop w:val="0"/>
          <w:marBottom w:val="0"/>
          <w:divBdr>
            <w:top w:val="none" w:sz="0" w:space="0" w:color="auto"/>
            <w:left w:val="none" w:sz="0" w:space="0" w:color="auto"/>
            <w:bottom w:val="none" w:sz="0" w:space="0" w:color="auto"/>
            <w:right w:val="none" w:sz="0" w:space="0" w:color="auto"/>
          </w:divBdr>
          <w:divsChild>
            <w:div w:id="238443829">
              <w:marLeft w:val="0"/>
              <w:marRight w:val="0"/>
              <w:marTop w:val="0"/>
              <w:marBottom w:val="0"/>
              <w:divBdr>
                <w:top w:val="none" w:sz="0" w:space="0" w:color="auto"/>
                <w:left w:val="none" w:sz="0" w:space="0" w:color="auto"/>
                <w:bottom w:val="none" w:sz="0" w:space="0" w:color="auto"/>
                <w:right w:val="none" w:sz="0" w:space="0" w:color="auto"/>
              </w:divBdr>
              <w:divsChild>
                <w:div w:id="573204971">
                  <w:marLeft w:val="0"/>
                  <w:marRight w:val="0"/>
                  <w:marTop w:val="0"/>
                  <w:marBottom w:val="0"/>
                  <w:divBdr>
                    <w:top w:val="none" w:sz="0" w:space="0" w:color="auto"/>
                    <w:left w:val="none" w:sz="0" w:space="0" w:color="auto"/>
                    <w:bottom w:val="none" w:sz="0" w:space="0" w:color="auto"/>
                    <w:right w:val="none" w:sz="0" w:space="0" w:color="auto"/>
                  </w:divBdr>
                  <w:divsChild>
                    <w:div w:id="1374647348">
                      <w:marLeft w:val="0"/>
                      <w:marRight w:val="0"/>
                      <w:marTop w:val="0"/>
                      <w:marBottom w:val="0"/>
                      <w:divBdr>
                        <w:top w:val="none" w:sz="0" w:space="0" w:color="auto"/>
                        <w:left w:val="none" w:sz="0" w:space="0" w:color="auto"/>
                        <w:bottom w:val="none" w:sz="0" w:space="0" w:color="auto"/>
                        <w:right w:val="none" w:sz="0" w:space="0" w:color="auto"/>
                      </w:divBdr>
                      <w:divsChild>
                        <w:div w:id="1952399372">
                          <w:marLeft w:val="0"/>
                          <w:marRight w:val="0"/>
                          <w:marTop w:val="0"/>
                          <w:marBottom w:val="0"/>
                          <w:divBdr>
                            <w:top w:val="none" w:sz="0" w:space="0" w:color="auto"/>
                            <w:left w:val="none" w:sz="0" w:space="0" w:color="auto"/>
                            <w:bottom w:val="none" w:sz="0" w:space="0" w:color="auto"/>
                            <w:right w:val="none" w:sz="0" w:space="0" w:color="auto"/>
                          </w:divBdr>
                        </w:div>
                        <w:div w:id="696081619">
                          <w:marLeft w:val="0"/>
                          <w:marRight w:val="0"/>
                          <w:marTop w:val="0"/>
                          <w:marBottom w:val="0"/>
                          <w:divBdr>
                            <w:top w:val="none" w:sz="0" w:space="0" w:color="auto"/>
                            <w:left w:val="none" w:sz="0" w:space="0" w:color="auto"/>
                            <w:bottom w:val="none" w:sz="0" w:space="0" w:color="auto"/>
                            <w:right w:val="none" w:sz="0" w:space="0" w:color="auto"/>
                          </w:divBdr>
                        </w:div>
                        <w:div w:id="556819690">
                          <w:marLeft w:val="0"/>
                          <w:marRight w:val="0"/>
                          <w:marTop w:val="0"/>
                          <w:marBottom w:val="0"/>
                          <w:divBdr>
                            <w:top w:val="none" w:sz="0" w:space="0" w:color="auto"/>
                            <w:left w:val="none" w:sz="0" w:space="0" w:color="auto"/>
                            <w:bottom w:val="none" w:sz="0" w:space="0" w:color="auto"/>
                            <w:right w:val="none" w:sz="0" w:space="0" w:color="auto"/>
                          </w:divBdr>
                        </w:div>
                        <w:div w:id="245261067">
                          <w:marLeft w:val="0"/>
                          <w:marRight w:val="0"/>
                          <w:marTop w:val="0"/>
                          <w:marBottom w:val="0"/>
                          <w:divBdr>
                            <w:top w:val="none" w:sz="0" w:space="0" w:color="auto"/>
                            <w:left w:val="none" w:sz="0" w:space="0" w:color="auto"/>
                            <w:bottom w:val="none" w:sz="0" w:space="0" w:color="auto"/>
                            <w:right w:val="none" w:sz="0" w:space="0" w:color="auto"/>
                          </w:divBdr>
                        </w:div>
                        <w:div w:id="1018579514">
                          <w:marLeft w:val="0"/>
                          <w:marRight w:val="0"/>
                          <w:marTop w:val="0"/>
                          <w:marBottom w:val="0"/>
                          <w:divBdr>
                            <w:top w:val="none" w:sz="0" w:space="0" w:color="auto"/>
                            <w:left w:val="none" w:sz="0" w:space="0" w:color="auto"/>
                            <w:bottom w:val="none" w:sz="0" w:space="0" w:color="auto"/>
                            <w:right w:val="none" w:sz="0" w:space="0" w:color="auto"/>
                          </w:divBdr>
                        </w:div>
                        <w:div w:id="591737986">
                          <w:marLeft w:val="0"/>
                          <w:marRight w:val="0"/>
                          <w:marTop w:val="0"/>
                          <w:marBottom w:val="0"/>
                          <w:divBdr>
                            <w:top w:val="none" w:sz="0" w:space="0" w:color="auto"/>
                            <w:left w:val="none" w:sz="0" w:space="0" w:color="auto"/>
                            <w:bottom w:val="none" w:sz="0" w:space="0" w:color="auto"/>
                            <w:right w:val="none" w:sz="0" w:space="0" w:color="auto"/>
                          </w:divBdr>
                        </w:div>
                        <w:div w:id="1996953496">
                          <w:marLeft w:val="0"/>
                          <w:marRight w:val="0"/>
                          <w:marTop w:val="0"/>
                          <w:marBottom w:val="0"/>
                          <w:divBdr>
                            <w:top w:val="none" w:sz="0" w:space="0" w:color="auto"/>
                            <w:left w:val="none" w:sz="0" w:space="0" w:color="auto"/>
                            <w:bottom w:val="none" w:sz="0" w:space="0" w:color="auto"/>
                            <w:right w:val="none" w:sz="0" w:space="0" w:color="auto"/>
                          </w:divBdr>
                        </w:div>
                        <w:div w:id="1032070603">
                          <w:marLeft w:val="0"/>
                          <w:marRight w:val="0"/>
                          <w:marTop w:val="0"/>
                          <w:marBottom w:val="0"/>
                          <w:divBdr>
                            <w:top w:val="none" w:sz="0" w:space="0" w:color="auto"/>
                            <w:left w:val="none" w:sz="0" w:space="0" w:color="auto"/>
                            <w:bottom w:val="none" w:sz="0" w:space="0" w:color="auto"/>
                            <w:right w:val="none" w:sz="0" w:space="0" w:color="auto"/>
                          </w:divBdr>
                        </w:div>
                        <w:div w:id="665589">
                          <w:marLeft w:val="0"/>
                          <w:marRight w:val="0"/>
                          <w:marTop w:val="0"/>
                          <w:marBottom w:val="0"/>
                          <w:divBdr>
                            <w:top w:val="none" w:sz="0" w:space="0" w:color="auto"/>
                            <w:left w:val="none" w:sz="0" w:space="0" w:color="auto"/>
                            <w:bottom w:val="none" w:sz="0" w:space="0" w:color="auto"/>
                            <w:right w:val="none" w:sz="0" w:space="0" w:color="auto"/>
                          </w:divBdr>
                        </w:div>
                        <w:div w:id="1721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879026">
      <w:bodyDiv w:val="1"/>
      <w:marLeft w:val="0"/>
      <w:marRight w:val="0"/>
      <w:marTop w:val="0"/>
      <w:marBottom w:val="0"/>
      <w:divBdr>
        <w:top w:val="none" w:sz="0" w:space="0" w:color="auto"/>
        <w:left w:val="none" w:sz="0" w:space="0" w:color="auto"/>
        <w:bottom w:val="none" w:sz="0" w:space="0" w:color="auto"/>
        <w:right w:val="none" w:sz="0" w:space="0" w:color="auto"/>
      </w:divBdr>
      <w:divsChild>
        <w:div w:id="1843930846">
          <w:marLeft w:val="0"/>
          <w:marRight w:val="0"/>
          <w:marTop w:val="0"/>
          <w:marBottom w:val="0"/>
          <w:divBdr>
            <w:top w:val="none" w:sz="0" w:space="0" w:color="auto"/>
            <w:left w:val="none" w:sz="0" w:space="0" w:color="auto"/>
            <w:bottom w:val="none" w:sz="0" w:space="0" w:color="auto"/>
            <w:right w:val="none" w:sz="0" w:space="0" w:color="auto"/>
          </w:divBdr>
          <w:divsChild>
            <w:div w:id="326252427">
              <w:marLeft w:val="0"/>
              <w:marRight w:val="0"/>
              <w:marTop w:val="0"/>
              <w:marBottom w:val="0"/>
              <w:divBdr>
                <w:top w:val="none" w:sz="0" w:space="0" w:color="auto"/>
                <w:left w:val="none" w:sz="0" w:space="0" w:color="auto"/>
                <w:bottom w:val="none" w:sz="0" w:space="0" w:color="auto"/>
                <w:right w:val="none" w:sz="0" w:space="0" w:color="auto"/>
              </w:divBdr>
              <w:divsChild>
                <w:div w:id="1945918854">
                  <w:marLeft w:val="0"/>
                  <w:marRight w:val="0"/>
                  <w:marTop w:val="0"/>
                  <w:marBottom w:val="0"/>
                  <w:divBdr>
                    <w:top w:val="none" w:sz="0" w:space="0" w:color="auto"/>
                    <w:left w:val="none" w:sz="0" w:space="0" w:color="auto"/>
                    <w:bottom w:val="none" w:sz="0" w:space="0" w:color="auto"/>
                    <w:right w:val="none" w:sz="0" w:space="0" w:color="auto"/>
                  </w:divBdr>
                  <w:divsChild>
                    <w:div w:id="1507405910">
                      <w:marLeft w:val="218"/>
                      <w:marRight w:val="218"/>
                      <w:marTop w:val="0"/>
                      <w:marBottom w:val="55"/>
                      <w:divBdr>
                        <w:top w:val="none" w:sz="0" w:space="0" w:color="auto"/>
                        <w:left w:val="none" w:sz="0" w:space="0" w:color="auto"/>
                        <w:bottom w:val="none" w:sz="0" w:space="0" w:color="auto"/>
                        <w:right w:val="none" w:sz="0" w:space="0" w:color="auto"/>
                      </w:divBdr>
                      <w:divsChild>
                        <w:div w:id="269319061">
                          <w:marLeft w:val="0"/>
                          <w:marRight w:val="0"/>
                          <w:marTop w:val="0"/>
                          <w:marBottom w:val="0"/>
                          <w:divBdr>
                            <w:top w:val="none" w:sz="0" w:space="0" w:color="auto"/>
                            <w:left w:val="none" w:sz="0" w:space="0" w:color="auto"/>
                            <w:bottom w:val="none" w:sz="0" w:space="0" w:color="auto"/>
                            <w:right w:val="none" w:sz="0" w:space="0" w:color="auto"/>
                          </w:divBdr>
                        </w:div>
                        <w:div w:id="802162317">
                          <w:marLeft w:val="0"/>
                          <w:marRight w:val="0"/>
                          <w:marTop w:val="0"/>
                          <w:marBottom w:val="0"/>
                          <w:divBdr>
                            <w:top w:val="none" w:sz="0" w:space="0" w:color="auto"/>
                            <w:left w:val="none" w:sz="0" w:space="0" w:color="auto"/>
                            <w:bottom w:val="none" w:sz="0" w:space="0" w:color="auto"/>
                            <w:right w:val="none" w:sz="0" w:space="0" w:color="auto"/>
                          </w:divBdr>
                          <w:divsChild>
                            <w:div w:id="748619845">
                              <w:marLeft w:val="0"/>
                              <w:marRight w:val="0"/>
                              <w:marTop w:val="0"/>
                              <w:marBottom w:val="0"/>
                              <w:divBdr>
                                <w:top w:val="none" w:sz="0" w:space="0" w:color="auto"/>
                                <w:left w:val="none" w:sz="0" w:space="0" w:color="auto"/>
                                <w:bottom w:val="none" w:sz="0" w:space="0" w:color="auto"/>
                                <w:right w:val="none" w:sz="0" w:space="0" w:color="auto"/>
                              </w:divBdr>
                            </w:div>
                            <w:div w:id="1050610833">
                              <w:marLeft w:val="0"/>
                              <w:marRight w:val="0"/>
                              <w:marTop w:val="0"/>
                              <w:marBottom w:val="0"/>
                              <w:divBdr>
                                <w:top w:val="none" w:sz="0" w:space="0" w:color="auto"/>
                                <w:left w:val="none" w:sz="0" w:space="0" w:color="auto"/>
                                <w:bottom w:val="none" w:sz="0" w:space="0" w:color="auto"/>
                                <w:right w:val="none" w:sz="0" w:space="0" w:color="auto"/>
                              </w:divBdr>
                            </w:div>
                          </w:divsChild>
                        </w:div>
                        <w:div w:id="888498937">
                          <w:marLeft w:val="0"/>
                          <w:marRight w:val="0"/>
                          <w:marTop w:val="0"/>
                          <w:marBottom w:val="0"/>
                          <w:divBdr>
                            <w:top w:val="none" w:sz="0" w:space="0" w:color="auto"/>
                            <w:left w:val="none" w:sz="0" w:space="0" w:color="auto"/>
                            <w:bottom w:val="none" w:sz="0" w:space="0" w:color="auto"/>
                            <w:right w:val="none" w:sz="0" w:space="0" w:color="auto"/>
                          </w:divBdr>
                        </w:div>
                        <w:div w:id="61215708">
                          <w:marLeft w:val="0"/>
                          <w:marRight w:val="0"/>
                          <w:marTop w:val="0"/>
                          <w:marBottom w:val="0"/>
                          <w:divBdr>
                            <w:top w:val="none" w:sz="0" w:space="0" w:color="auto"/>
                            <w:left w:val="none" w:sz="0" w:space="0" w:color="auto"/>
                            <w:bottom w:val="none" w:sz="0" w:space="0" w:color="auto"/>
                            <w:right w:val="none" w:sz="0" w:space="0" w:color="auto"/>
                          </w:divBdr>
                          <w:divsChild>
                            <w:div w:id="1833334551">
                              <w:marLeft w:val="0"/>
                              <w:marRight w:val="0"/>
                              <w:marTop w:val="0"/>
                              <w:marBottom w:val="0"/>
                              <w:divBdr>
                                <w:top w:val="none" w:sz="0" w:space="0" w:color="auto"/>
                                <w:left w:val="none" w:sz="0" w:space="0" w:color="auto"/>
                                <w:bottom w:val="none" w:sz="0" w:space="0" w:color="auto"/>
                                <w:right w:val="none" w:sz="0" w:space="0" w:color="auto"/>
                              </w:divBdr>
                            </w:div>
                            <w:div w:id="18040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736299">
      <w:bodyDiv w:val="1"/>
      <w:marLeft w:val="0"/>
      <w:marRight w:val="0"/>
      <w:marTop w:val="0"/>
      <w:marBottom w:val="0"/>
      <w:divBdr>
        <w:top w:val="none" w:sz="0" w:space="0" w:color="auto"/>
        <w:left w:val="none" w:sz="0" w:space="0" w:color="auto"/>
        <w:bottom w:val="none" w:sz="0" w:space="0" w:color="auto"/>
        <w:right w:val="none" w:sz="0" w:space="0" w:color="auto"/>
      </w:divBdr>
      <w:divsChild>
        <w:div w:id="660890138">
          <w:marLeft w:val="0"/>
          <w:marRight w:val="0"/>
          <w:marTop w:val="0"/>
          <w:marBottom w:val="0"/>
          <w:divBdr>
            <w:top w:val="none" w:sz="0" w:space="0" w:color="auto"/>
            <w:left w:val="none" w:sz="0" w:space="0" w:color="auto"/>
            <w:bottom w:val="none" w:sz="0" w:space="0" w:color="auto"/>
            <w:right w:val="none" w:sz="0" w:space="0" w:color="auto"/>
          </w:divBdr>
          <w:divsChild>
            <w:div w:id="361830152">
              <w:marLeft w:val="0"/>
              <w:marRight w:val="0"/>
              <w:marTop w:val="0"/>
              <w:marBottom w:val="0"/>
              <w:divBdr>
                <w:top w:val="none" w:sz="0" w:space="0" w:color="auto"/>
                <w:left w:val="none" w:sz="0" w:space="0" w:color="auto"/>
                <w:bottom w:val="none" w:sz="0" w:space="0" w:color="auto"/>
                <w:right w:val="none" w:sz="0" w:space="0" w:color="auto"/>
              </w:divBdr>
              <w:divsChild>
                <w:div w:id="640501205">
                  <w:marLeft w:val="0"/>
                  <w:marRight w:val="0"/>
                  <w:marTop w:val="0"/>
                  <w:marBottom w:val="0"/>
                  <w:divBdr>
                    <w:top w:val="none" w:sz="0" w:space="0" w:color="auto"/>
                    <w:left w:val="none" w:sz="0" w:space="0" w:color="auto"/>
                    <w:bottom w:val="none" w:sz="0" w:space="0" w:color="auto"/>
                    <w:right w:val="none" w:sz="0" w:space="0" w:color="auto"/>
                  </w:divBdr>
                  <w:divsChild>
                    <w:div w:id="1891308620">
                      <w:marLeft w:val="0"/>
                      <w:marRight w:val="0"/>
                      <w:marTop w:val="0"/>
                      <w:marBottom w:val="0"/>
                      <w:divBdr>
                        <w:top w:val="none" w:sz="0" w:space="0" w:color="auto"/>
                        <w:left w:val="none" w:sz="0" w:space="0" w:color="auto"/>
                        <w:bottom w:val="none" w:sz="0" w:space="0" w:color="auto"/>
                        <w:right w:val="none" w:sz="0" w:space="0" w:color="auto"/>
                      </w:divBdr>
                      <w:divsChild>
                        <w:div w:id="2033069291">
                          <w:marLeft w:val="0"/>
                          <w:marRight w:val="0"/>
                          <w:marTop w:val="0"/>
                          <w:marBottom w:val="0"/>
                          <w:divBdr>
                            <w:top w:val="none" w:sz="0" w:space="0" w:color="auto"/>
                            <w:left w:val="none" w:sz="0" w:space="0" w:color="auto"/>
                            <w:bottom w:val="none" w:sz="0" w:space="0" w:color="auto"/>
                            <w:right w:val="none" w:sz="0" w:space="0" w:color="auto"/>
                          </w:divBdr>
                          <w:divsChild>
                            <w:div w:id="1023239021">
                              <w:marLeft w:val="0"/>
                              <w:marRight w:val="0"/>
                              <w:marTop w:val="0"/>
                              <w:marBottom w:val="0"/>
                              <w:divBdr>
                                <w:top w:val="none" w:sz="0" w:space="0" w:color="auto"/>
                                <w:left w:val="none" w:sz="0" w:space="0" w:color="auto"/>
                                <w:bottom w:val="none" w:sz="0" w:space="0" w:color="auto"/>
                                <w:right w:val="none" w:sz="0" w:space="0" w:color="auto"/>
                              </w:divBdr>
                              <w:divsChild>
                                <w:div w:id="4079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6363">
                          <w:marLeft w:val="0"/>
                          <w:marRight w:val="0"/>
                          <w:marTop w:val="0"/>
                          <w:marBottom w:val="0"/>
                          <w:divBdr>
                            <w:top w:val="none" w:sz="0" w:space="0" w:color="auto"/>
                            <w:left w:val="none" w:sz="0" w:space="0" w:color="auto"/>
                            <w:bottom w:val="none" w:sz="0" w:space="0" w:color="auto"/>
                            <w:right w:val="none" w:sz="0" w:space="0" w:color="auto"/>
                          </w:divBdr>
                          <w:divsChild>
                            <w:div w:id="1889489377">
                              <w:marLeft w:val="0"/>
                              <w:marRight w:val="0"/>
                              <w:marTop w:val="0"/>
                              <w:marBottom w:val="0"/>
                              <w:divBdr>
                                <w:top w:val="none" w:sz="0" w:space="0" w:color="auto"/>
                                <w:left w:val="none" w:sz="0" w:space="0" w:color="auto"/>
                                <w:bottom w:val="none" w:sz="0" w:space="0" w:color="auto"/>
                                <w:right w:val="none" w:sz="0" w:space="0" w:color="auto"/>
                              </w:divBdr>
                              <w:divsChild>
                                <w:div w:id="1771778735">
                                  <w:marLeft w:val="0"/>
                                  <w:marRight w:val="0"/>
                                  <w:marTop w:val="164"/>
                                  <w:marBottom w:val="164"/>
                                  <w:divBdr>
                                    <w:top w:val="none" w:sz="0" w:space="0" w:color="auto"/>
                                    <w:left w:val="none" w:sz="0" w:space="0" w:color="auto"/>
                                    <w:bottom w:val="none" w:sz="0" w:space="0" w:color="auto"/>
                                    <w:right w:val="none" w:sz="0" w:space="0" w:color="auto"/>
                                  </w:divBdr>
                                </w:div>
                              </w:divsChild>
                            </w:div>
                            <w:div w:id="995259775">
                              <w:marLeft w:val="0"/>
                              <w:marRight w:val="0"/>
                              <w:marTop w:val="0"/>
                              <w:marBottom w:val="0"/>
                              <w:divBdr>
                                <w:top w:val="none" w:sz="0" w:space="0" w:color="auto"/>
                                <w:left w:val="none" w:sz="0" w:space="0" w:color="auto"/>
                                <w:bottom w:val="none" w:sz="0" w:space="0" w:color="auto"/>
                                <w:right w:val="none" w:sz="0" w:space="0" w:color="auto"/>
                              </w:divBdr>
                            </w:div>
                          </w:divsChild>
                        </w:div>
                        <w:div w:id="821577606">
                          <w:marLeft w:val="0"/>
                          <w:marRight w:val="0"/>
                          <w:marTop w:val="0"/>
                          <w:marBottom w:val="0"/>
                          <w:divBdr>
                            <w:top w:val="none" w:sz="0" w:space="0" w:color="auto"/>
                            <w:left w:val="none" w:sz="0" w:space="0" w:color="auto"/>
                            <w:bottom w:val="none" w:sz="0" w:space="0" w:color="auto"/>
                            <w:right w:val="none" w:sz="0" w:space="0" w:color="auto"/>
                          </w:divBdr>
                          <w:divsChild>
                            <w:div w:id="552935268">
                              <w:marLeft w:val="0"/>
                              <w:marRight w:val="0"/>
                              <w:marTop w:val="0"/>
                              <w:marBottom w:val="0"/>
                              <w:divBdr>
                                <w:top w:val="none" w:sz="0" w:space="0" w:color="auto"/>
                                <w:left w:val="none" w:sz="0" w:space="0" w:color="auto"/>
                                <w:bottom w:val="none" w:sz="0" w:space="0" w:color="auto"/>
                                <w:right w:val="none" w:sz="0" w:space="0" w:color="auto"/>
                              </w:divBdr>
                              <w:divsChild>
                                <w:div w:id="1249734134">
                                  <w:marLeft w:val="0"/>
                                  <w:marRight w:val="0"/>
                                  <w:marTop w:val="191"/>
                                  <w:marBottom w:val="191"/>
                                  <w:divBdr>
                                    <w:top w:val="none" w:sz="0" w:space="0" w:color="auto"/>
                                    <w:left w:val="none" w:sz="0" w:space="0" w:color="auto"/>
                                    <w:bottom w:val="none" w:sz="0" w:space="0" w:color="auto"/>
                                    <w:right w:val="none" w:sz="0" w:space="0" w:color="auto"/>
                                  </w:divBdr>
                                </w:div>
                              </w:divsChild>
                            </w:div>
                            <w:div w:id="13163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790628">
      <w:bodyDiv w:val="1"/>
      <w:marLeft w:val="0"/>
      <w:marRight w:val="0"/>
      <w:marTop w:val="0"/>
      <w:marBottom w:val="0"/>
      <w:divBdr>
        <w:top w:val="none" w:sz="0" w:space="0" w:color="auto"/>
        <w:left w:val="none" w:sz="0" w:space="0" w:color="auto"/>
        <w:bottom w:val="none" w:sz="0" w:space="0" w:color="auto"/>
        <w:right w:val="none" w:sz="0" w:space="0" w:color="auto"/>
      </w:divBdr>
      <w:divsChild>
        <w:div w:id="1850173312">
          <w:marLeft w:val="0"/>
          <w:marRight w:val="0"/>
          <w:marTop w:val="0"/>
          <w:marBottom w:val="0"/>
          <w:divBdr>
            <w:top w:val="none" w:sz="0" w:space="0" w:color="auto"/>
            <w:left w:val="none" w:sz="0" w:space="0" w:color="auto"/>
            <w:bottom w:val="none" w:sz="0" w:space="0" w:color="auto"/>
            <w:right w:val="none" w:sz="0" w:space="0" w:color="auto"/>
          </w:divBdr>
          <w:divsChild>
            <w:div w:id="1776051203">
              <w:marLeft w:val="0"/>
              <w:marRight w:val="0"/>
              <w:marTop w:val="0"/>
              <w:marBottom w:val="0"/>
              <w:divBdr>
                <w:top w:val="none" w:sz="0" w:space="0" w:color="auto"/>
                <w:left w:val="none" w:sz="0" w:space="0" w:color="auto"/>
                <w:bottom w:val="none" w:sz="0" w:space="0" w:color="auto"/>
                <w:right w:val="none" w:sz="0" w:space="0" w:color="auto"/>
              </w:divBdr>
              <w:divsChild>
                <w:div w:id="1934629676">
                  <w:marLeft w:val="0"/>
                  <w:marRight w:val="0"/>
                  <w:marTop w:val="0"/>
                  <w:marBottom w:val="0"/>
                  <w:divBdr>
                    <w:top w:val="none" w:sz="0" w:space="0" w:color="auto"/>
                    <w:left w:val="none" w:sz="0" w:space="0" w:color="auto"/>
                    <w:bottom w:val="none" w:sz="0" w:space="0" w:color="auto"/>
                    <w:right w:val="none" w:sz="0" w:space="0" w:color="auto"/>
                  </w:divBdr>
                  <w:divsChild>
                    <w:div w:id="33626874">
                      <w:marLeft w:val="0"/>
                      <w:marRight w:val="0"/>
                      <w:marTop w:val="0"/>
                      <w:marBottom w:val="0"/>
                      <w:divBdr>
                        <w:top w:val="none" w:sz="0" w:space="0" w:color="auto"/>
                        <w:left w:val="none" w:sz="0" w:space="0" w:color="auto"/>
                        <w:bottom w:val="none" w:sz="0" w:space="0" w:color="auto"/>
                        <w:right w:val="none" w:sz="0" w:space="0" w:color="auto"/>
                      </w:divBdr>
                      <w:divsChild>
                        <w:div w:id="783771318">
                          <w:marLeft w:val="0"/>
                          <w:marRight w:val="0"/>
                          <w:marTop w:val="0"/>
                          <w:marBottom w:val="0"/>
                          <w:divBdr>
                            <w:top w:val="none" w:sz="0" w:space="0" w:color="auto"/>
                            <w:left w:val="none" w:sz="0" w:space="0" w:color="auto"/>
                            <w:bottom w:val="none" w:sz="0" w:space="0" w:color="auto"/>
                            <w:right w:val="none" w:sz="0" w:space="0" w:color="auto"/>
                          </w:divBdr>
                          <w:divsChild>
                            <w:div w:id="904101654">
                              <w:marLeft w:val="0"/>
                              <w:marRight w:val="0"/>
                              <w:marTop w:val="0"/>
                              <w:marBottom w:val="0"/>
                              <w:divBdr>
                                <w:top w:val="none" w:sz="0" w:space="0" w:color="auto"/>
                                <w:left w:val="none" w:sz="0" w:space="0" w:color="auto"/>
                                <w:bottom w:val="none" w:sz="0" w:space="0" w:color="auto"/>
                                <w:right w:val="none" w:sz="0" w:space="0" w:color="auto"/>
                              </w:divBdr>
                              <w:divsChild>
                                <w:div w:id="501359620">
                                  <w:marLeft w:val="0"/>
                                  <w:marRight w:val="0"/>
                                  <w:marTop w:val="0"/>
                                  <w:marBottom w:val="0"/>
                                  <w:divBdr>
                                    <w:top w:val="none" w:sz="0" w:space="0" w:color="auto"/>
                                    <w:left w:val="none" w:sz="0" w:space="0" w:color="auto"/>
                                    <w:bottom w:val="none" w:sz="0" w:space="0" w:color="auto"/>
                                    <w:right w:val="none" w:sz="0" w:space="0" w:color="auto"/>
                                  </w:divBdr>
                                  <w:divsChild>
                                    <w:div w:id="412825351">
                                      <w:marLeft w:val="0"/>
                                      <w:marRight w:val="0"/>
                                      <w:marTop w:val="0"/>
                                      <w:marBottom w:val="0"/>
                                      <w:divBdr>
                                        <w:top w:val="none" w:sz="0" w:space="0" w:color="auto"/>
                                        <w:left w:val="none" w:sz="0" w:space="0" w:color="auto"/>
                                        <w:bottom w:val="none" w:sz="0" w:space="0" w:color="auto"/>
                                        <w:right w:val="none" w:sz="0" w:space="0" w:color="auto"/>
                                      </w:divBdr>
                                      <w:divsChild>
                                        <w:div w:id="2003072609">
                                          <w:marLeft w:val="0"/>
                                          <w:marRight w:val="0"/>
                                          <w:marTop w:val="0"/>
                                          <w:marBottom w:val="0"/>
                                          <w:divBdr>
                                            <w:top w:val="none" w:sz="0" w:space="0" w:color="auto"/>
                                            <w:left w:val="none" w:sz="0" w:space="0" w:color="auto"/>
                                            <w:bottom w:val="none" w:sz="0" w:space="0" w:color="auto"/>
                                            <w:right w:val="none" w:sz="0" w:space="0" w:color="auto"/>
                                          </w:divBdr>
                                          <w:divsChild>
                                            <w:div w:id="98722112">
                                              <w:marLeft w:val="0"/>
                                              <w:marRight w:val="0"/>
                                              <w:marTop w:val="0"/>
                                              <w:marBottom w:val="0"/>
                                              <w:divBdr>
                                                <w:top w:val="none" w:sz="0" w:space="0" w:color="auto"/>
                                                <w:left w:val="none" w:sz="0" w:space="0" w:color="auto"/>
                                                <w:bottom w:val="none" w:sz="0" w:space="0" w:color="auto"/>
                                                <w:right w:val="none" w:sz="0" w:space="0" w:color="auto"/>
                                              </w:divBdr>
                                              <w:divsChild>
                                                <w:div w:id="102460694">
                                                  <w:marLeft w:val="0"/>
                                                  <w:marRight w:val="0"/>
                                                  <w:marTop w:val="0"/>
                                                  <w:marBottom w:val="0"/>
                                                  <w:divBdr>
                                                    <w:top w:val="none" w:sz="0" w:space="0" w:color="auto"/>
                                                    <w:left w:val="none" w:sz="0" w:space="0" w:color="auto"/>
                                                    <w:bottom w:val="none" w:sz="0" w:space="0" w:color="auto"/>
                                                    <w:right w:val="none" w:sz="0" w:space="0" w:color="auto"/>
                                                  </w:divBdr>
                                                  <w:divsChild>
                                                    <w:div w:id="1958877659">
                                                      <w:marLeft w:val="0"/>
                                                      <w:marRight w:val="0"/>
                                                      <w:marTop w:val="0"/>
                                                      <w:marBottom w:val="0"/>
                                                      <w:divBdr>
                                                        <w:top w:val="none" w:sz="0" w:space="0" w:color="auto"/>
                                                        <w:left w:val="none" w:sz="0" w:space="0" w:color="auto"/>
                                                        <w:bottom w:val="none" w:sz="0" w:space="0" w:color="auto"/>
                                                        <w:right w:val="none" w:sz="0" w:space="0" w:color="auto"/>
                                                      </w:divBdr>
                                                      <w:divsChild>
                                                        <w:div w:id="3693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6407998">
      <w:bodyDiv w:val="1"/>
      <w:marLeft w:val="0"/>
      <w:marRight w:val="0"/>
      <w:marTop w:val="0"/>
      <w:marBottom w:val="0"/>
      <w:divBdr>
        <w:top w:val="none" w:sz="0" w:space="0" w:color="auto"/>
        <w:left w:val="none" w:sz="0" w:space="0" w:color="auto"/>
        <w:bottom w:val="none" w:sz="0" w:space="0" w:color="auto"/>
        <w:right w:val="none" w:sz="0" w:space="0" w:color="auto"/>
      </w:divBdr>
      <w:divsChild>
        <w:div w:id="1960261206">
          <w:marLeft w:val="425"/>
          <w:marRight w:val="425"/>
          <w:marTop w:val="0"/>
          <w:marBottom w:val="0"/>
          <w:divBdr>
            <w:top w:val="none" w:sz="0" w:space="0" w:color="auto"/>
            <w:left w:val="none" w:sz="0" w:space="0" w:color="auto"/>
            <w:bottom w:val="none" w:sz="0" w:space="0" w:color="auto"/>
            <w:right w:val="none" w:sz="0" w:space="0" w:color="auto"/>
          </w:divBdr>
        </w:div>
        <w:div w:id="404112044">
          <w:marLeft w:val="425"/>
          <w:marRight w:val="425"/>
          <w:marTop w:val="0"/>
          <w:marBottom w:val="0"/>
          <w:divBdr>
            <w:top w:val="none" w:sz="0" w:space="0" w:color="auto"/>
            <w:left w:val="none" w:sz="0" w:space="0" w:color="auto"/>
            <w:bottom w:val="none" w:sz="0" w:space="0" w:color="auto"/>
            <w:right w:val="none" w:sz="0" w:space="0" w:color="auto"/>
          </w:divBdr>
        </w:div>
        <w:div w:id="1797482508">
          <w:marLeft w:val="425"/>
          <w:marRight w:val="425"/>
          <w:marTop w:val="0"/>
          <w:marBottom w:val="0"/>
          <w:divBdr>
            <w:top w:val="none" w:sz="0" w:space="0" w:color="auto"/>
            <w:left w:val="none" w:sz="0" w:space="0" w:color="auto"/>
            <w:bottom w:val="none" w:sz="0" w:space="0" w:color="auto"/>
            <w:right w:val="none" w:sz="0" w:space="0" w:color="auto"/>
          </w:divBdr>
        </w:div>
      </w:divsChild>
    </w:div>
    <w:div w:id="981498244">
      <w:bodyDiv w:val="1"/>
      <w:marLeft w:val="0"/>
      <w:marRight w:val="0"/>
      <w:marTop w:val="0"/>
      <w:marBottom w:val="0"/>
      <w:divBdr>
        <w:top w:val="none" w:sz="0" w:space="0" w:color="auto"/>
        <w:left w:val="none" w:sz="0" w:space="0" w:color="auto"/>
        <w:bottom w:val="none" w:sz="0" w:space="0" w:color="auto"/>
        <w:right w:val="none" w:sz="0" w:space="0" w:color="auto"/>
      </w:divBdr>
      <w:divsChild>
        <w:div w:id="419758575">
          <w:marLeft w:val="0"/>
          <w:marRight w:val="0"/>
          <w:marTop w:val="0"/>
          <w:marBottom w:val="0"/>
          <w:divBdr>
            <w:top w:val="none" w:sz="0" w:space="0" w:color="auto"/>
            <w:left w:val="none" w:sz="0" w:space="0" w:color="auto"/>
            <w:bottom w:val="none" w:sz="0" w:space="0" w:color="auto"/>
            <w:right w:val="none" w:sz="0" w:space="0" w:color="auto"/>
          </w:divBdr>
          <w:divsChild>
            <w:div w:id="501550919">
              <w:marLeft w:val="0"/>
              <w:marRight w:val="0"/>
              <w:marTop w:val="0"/>
              <w:marBottom w:val="0"/>
              <w:divBdr>
                <w:top w:val="none" w:sz="0" w:space="0" w:color="auto"/>
                <w:left w:val="none" w:sz="0" w:space="0" w:color="auto"/>
                <w:bottom w:val="none" w:sz="0" w:space="0" w:color="auto"/>
                <w:right w:val="none" w:sz="0" w:space="0" w:color="auto"/>
              </w:divBdr>
              <w:divsChild>
                <w:div w:id="669677120">
                  <w:marLeft w:val="0"/>
                  <w:marRight w:val="0"/>
                  <w:marTop w:val="0"/>
                  <w:marBottom w:val="0"/>
                  <w:divBdr>
                    <w:top w:val="none" w:sz="0" w:space="0" w:color="auto"/>
                    <w:left w:val="none" w:sz="0" w:space="0" w:color="auto"/>
                    <w:bottom w:val="none" w:sz="0" w:space="0" w:color="auto"/>
                    <w:right w:val="none" w:sz="0" w:space="0" w:color="auto"/>
                  </w:divBdr>
                  <w:divsChild>
                    <w:div w:id="224143180">
                      <w:marLeft w:val="0"/>
                      <w:marRight w:val="0"/>
                      <w:marTop w:val="0"/>
                      <w:marBottom w:val="0"/>
                      <w:divBdr>
                        <w:top w:val="none" w:sz="0" w:space="0" w:color="auto"/>
                        <w:left w:val="none" w:sz="0" w:space="0" w:color="auto"/>
                        <w:bottom w:val="none" w:sz="0" w:space="0" w:color="auto"/>
                        <w:right w:val="none" w:sz="0" w:space="0" w:color="auto"/>
                      </w:divBdr>
                      <w:divsChild>
                        <w:div w:id="1369722415">
                          <w:marLeft w:val="0"/>
                          <w:marRight w:val="0"/>
                          <w:marTop w:val="0"/>
                          <w:marBottom w:val="0"/>
                          <w:divBdr>
                            <w:top w:val="none" w:sz="0" w:space="0" w:color="auto"/>
                            <w:left w:val="none" w:sz="0" w:space="0" w:color="auto"/>
                            <w:bottom w:val="none" w:sz="0" w:space="0" w:color="auto"/>
                            <w:right w:val="none" w:sz="0" w:space="0" w:color="auto"/>
                          </w:divBdr>
                          <w:divsChild>
                            <w:div w:id="674696392">
                              <w:marLeft w:val="0"/>
                              <w:marRight w:val="0"/>
                              <w:marTop w:val="0"/>
                              <w:marBottom w:val="0"/>
                              <w:divBdr>
                                <w:top w:val="none" w:sz="0" w:space="0" w:color="auto"/>
                                <w:left w:val="none" w:sz="0" w:space="0" w:color="auto"/>
                                <w:bottom w:val="none" w:sz="0" w:space="0" w:color="auto"/>
                                <w:right w:val="none" w:sz="0" w:space="0" w:color="auto"/>
                              </w:divBdr>
                              <w:divsChild>
                                <w:div w:id="1238130929">
                                  <w:marLeft w:val="-164"/>
                                  <w:marRight w:val="-164"/>
                                  <w:marTop w:val="0"/>
                                  <w:marBottom w:val="0"/>
                                  <w:divBdr>
                                    <w:top w:val="none" w:sz="0" w:space="0" w:color="auto"/>
                                    <w:left w:val="none" w:sz="0" w:space="0" w:color="auto"/>
                                    <w:bottom w:val="none" w:sz="0" w:space="0" w:color="auto"/>
                                    <w:right w:val="none" w:sz="0" w:space="0" w:color="auto"/>
                                  </w:divBdr>
                                  <w:divsChild>
                                    <w:div w:id="847716466">
                                      <w:marLeft w:val="0"/>
                                      <w:marRight w:val="0"/>
                                      <w:marTop w:val="0"/>
                                      <w:marBottom w:val="0"/>
                                      <w:divBdr>
                                        <w:top w:val="none" w:sz="0" w:space="0" w:color="auto"/>
                                        <w:left w:val="none" w:sz="0" w:space="0" w:color="auto"/>
                                        <w:bottom w:val="none" w:sz="0" w:space="0" w:color="auto"/>
                                        <w:right w:val="none" w:sz="0" w:space="0" w:color="auto"/>
                                      </w:divBdr>
                                      <w:divsChild>
                                        <w:div w:id="1858301360">
                                          <w:marLeft w:val="0"/>
                                          <w:marRight w:val="0"/>
                                          <w:marTop w:val="0"/>
                                          <w:marBottom w:val="0"/>
                                          <w:divBdr>
                                            <w:top w:val="none" w:sz="0" w:space="0" w:color="auto"/>
                                            <w:left w:val="none" w:sz="0" w:space="0" w:color="auto"/>
                                            <w:bottom w:val="none" w:sz="0" w:space="0" w:color="auto"/>
                                            <w:right w:val="none" w:sz="0" w:space="0" w:color="auto"/>
                                          </w:divBdr>
                                          <w:divsChild>
                                            <w:div w:id="2035686938">
                                              <w:marLeft w:val="0"/>
                                              <w:marRight w:val="0"/>
                                              <w:marTop w:val="0"/>
                                              <w:marBottom w:val="0"/>
                                              <w:divBdr>
                                                <w:top w:val="none" w:sz="0" w:space="0" w:color="auto"/>
                                                <w:left w:val="none" w:sz="0" w:space="0" w:color="auto"/>
                                                <w:bottom w:val="none" w:sz="0" w:space="0" w:color="auto"/>
                                                <w:right w:val="none" w:sz="0" w:space="0" w:color="auto"/>
                                              </w:divBdr>
                                              <w:divsChild>
                                                <w:div w:id="1394698497">
                                                  <w:marLeft w:val="0"/>
                                                  <w:marRight w:val="0"/>
                                                  <w:marTop w:val="0"/>
                                                  <w:marBottom w:val="0"/>
                                                  <w:divBdr>
                                                    <w:top w:val="none" w:sz="0" w:space="0" w:color="auto"/>
                                                    <w:left w:val="none" w:sz="0" w:space="0" w:color="auto"/>
                                                    <w:bottom w:val="none" w:sz="0" w:space="0" w:color="auto"/>
                                                    <w:right w:val="none" w:sz="0" w:space="0" w:color="auto"/>
                                                  </w:divBdr>
                                                  <w:divsChild>
                                                    <w:div w:id="6152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8650900">
      <w:bodyDiv w:val="1"/>
      <w:marLeft w:val="0"/>
      <w:marRight w:val="0"/>
      <w:marTop w:val="0"/>
      <w:marBottom w:val="0"/>
      <w:divBdr>
        <w:top w:val="none" w:sz="0" w:space="0" w:color="auto"/>
        <w:left w:val="none" w:sz="0" w:space="0" w:color="auto"/>
        <w:bottom w:val="none" w:sz="0" w:space="0" w:color="auto"/>
        <w:right w:val="none" w:sz="0" w:space="0" w:color="auto"/>
      </w:divBdr>
      <w:divsChild>
        <w:div w:id="751657335">
          <w:marLeft w:val="0"/>
          <w:marRight w:val="0"/>
          <w:marTop w:val="0"/>
          <w:marBottom w:val="0"/>
          <w:divBdr>
            <w:top w:val="none" w:sz="0" w:space="0" w:color="auto"/>
            <w:left w:val="none" w:sz="0" w:space="0" w:color="auto"/>
            <w:bottom w:val="none" w:sz="0" w:space="0" w:color="auto"/>
            <w:right w:val="none" w:sz="0" w:space="0" w:color="auto"/>
          </w:divBdr>
          <w:divsChild>
            <w:div w:id="291642298">
              <w:marLeft w:val="0"/>
              <w:marRight w:val="0"/>
              <w:marTop w:val="0"/>
              <w:marBottom w:val="0"/>
              <w:divBdr>
                <w:top w:val="none" w:sz="0" w:space="0" w:color="auto"/>
                <w:left w:val="none" w:sz="0" w:space="0" w:color="auto"/>
                <w:bottom w:val="none" w:sz="0" w:space="0" w:color="auto"/>
                <w:right w:val="none" w:sz="0" w:space="0" w:color="auto"/>
              </w:divBdr>
              <w:divsChild>
                <w:div w:id="2146771824">
                  <w:marLeft w:val="0"/>
                  <w:marRight w:val="0"/>
                  <w:marTop w:val="0"/>
                  <w:marBottom w:val="0"/>
                  <w:divBdr>
                    <w:top w:val="none" w:sz="0" w:space="0" w:color="auto"/>
                    <w:left w:val="none" w:sz="0" w:space="0" w:color="auto"/>
                    <w:bottom w:val="none" w:sz="0" w:space="0" w:color="auto"/>
                    <w:right w:val="none" w:sz="0" w:space="0" w:color="auto"/>
                  </w:divBdr>
                  <w:divsChild>
                    <w:div w:id="716970936">
                      <w:marLeft w:val="0"/>
                      <w:marRight w:val="0"/>
                      <w:marTop w:val="0"/>
                      <w:marBottom w:val="0"/>
                      <w:divBdr>
                        <w:top w:val="none" w:sz="0" w:space="0" w:color="auto"/>
                        <w:left w:val="none" w:sz="0" w:space="0" w:color="auto"/>
                        <w:bottom w:val="none" w:sz="0" w:space="0" w:color="auto"/>
                        <w:right w:val="none" w:sz="0" w:space="0" w:color="auto"/>
                      </w:divBdr>
                      <w:divsChild>
                        <w:div w:id="9628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731842">
      <w:bodyDiv w:val="1"/>
      <w:marLeft w:val="0"/>
      <w:marRight w:val="0"/>
      <w:marTop w:val="0"/>
      <w:marBottom w:val="0"/>
      <w:divBdr>
        <w:top w:val="none" w:sz="0" w:space="0" w:color="auto"/>
        <w:left w:val="none" w:sz="0" w:space="0" w:color="auto"/>
        <w:bottom w:val="none" w:sz="0" w:space="0" w:color="auto"/>
        <w:right w:val="none" w:sz="0" w:space="0" w:color="auto"/>
      </w:divBdr>
      <w:divsChild>
        <w:div w:id="2088527611">
          <w:marLeft w:val="0"/>
          <w:marRight w:val="0"/>
          <w:marTop w:val="0"/>
          <w:marBottom w:val="0"/>
          <w:divBdr>
            <w:top w:val="none" w:sz="0" w:space="0" w:color="auto"/>
            <w:left w:val="none" w:sz="0" w:space="0" w:color="auto"/>
            <w:bottom w:val="none" w:sz="0" w:space="0" w:color="auto"/>
            <w:right w:val="none" w:sz="0" w:space="0" w:color="auto"/>
          </w:divBdr>
          <w:divsChild>
            <w:div w:id="933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8732">
      <w:bodyDiv w:val="1"/>
      <w:marLeft w:val="0"/>
      <w:marRight w:val="0"/>
      <w:marTop w:val="131"/>
      <w:marBottom w:val="0"/>
      <w:divBdr>
        <w:top w:val="none" w:sz="0" w:space="0" w:color="auto"/>
        <w:left w:val="none" w:sz="0" w:space="0" w:color="auto"/>
        <w:bottom w:val="none" w:sz="0" w:space="0" w:color="auto"/>
        <w:right w:val="none" w:sz="0" w:space="0" w:color="auto"/>
      </w:divBdr>
      <w:divsChild>
        <w:div w:id="1892572855">
          <w:marLeft w:val="0"/>
          <w:marRight w:val="0"/>
          <w:marTop w:val="164"/>
          <w:marBottom w:val="0"/>
          <w:divBdr>
            <w:top w:val="none" w:sz="0" w:space="0" w:color="auto"/>
            <w:left w:val="none" w:sz="0" w:space="0" w:color="auto"/>
            <w:bottom w:val="none" w:sz="0" w:space="0" w:color="auto"/>
            <w:right w:val="none" w:sz="0" w:space="0" w:color="auto"/>
          </w:divBdr>
          <w:divsChild>
            <w:div w:id="977606073">
              <w:marLeft w:val="0"/>
              <w:marRight w:val="0"/>
              <w:marTop w:val="0"/>
              <w:marBottom w:val="0"/>
              <w:divBdr>
                <w:top w:val="none" w:sz="0" w:space="0" w:color="auto"/>
                <w:left w:val="single" w:sz="4" w:space="7" w:color="E7E7E7"/>
                <w:bottom w:val="none" w:sz="0" w:space="0" w:color="auto"/>
                <w:right w:val="single" w:sz="4" w:space="7" w:color="E7E7E7"/>
              </w:divBdr>
              <w:divsChild>
                <w:div w:id="2038965956">
                  <w:marLeft w:val="0"/>
                  <w:marRight w:val="0"/>
                  <w:marTop w:val="0"/>
                  <w:marBottom w:val="0"/>
                  <w:divBdr>
                    <w:top w:val="none" w:sz="0" w:space="0" w:color="auto"/>
                    <w:left w:val="none" w:sz="0" w:space="0" w:color="auto"/>
                    <w:bottom w:val="none" w:sz="0" w:space="0" w:color="auto"/>
                    <w:right w:val="none" w:sz="0" w:space="0" w:color="auto"/>
                  </w:divBdr>
                  <w:divsChild>
                    <w:div w:id="868880285">
                      <w:marLeft w:val="0"/>
                      <w:marRight w:val="0"/>
                      <w:marTop w:val="0"/>
                      <w:marBottom w:val="0"/>
                      <w:divBdr>
                        <w:top w:val="none" w:sz="0" w:space="0" w:color="auto"/>
                        <w:left w:val="none" w:sz="0" w:space="0" w:color="auto"/>
                        <w:bottom w:val="none" w:sz="0" w:space="0" w:color="auto"/>
                        <w:right w:val="none" w:sz="0" w:space="0" w:color="auto"/>
                      </w:divBdr>
                      <w:divsChild>
                        <w:div w:id="21121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79039">
      <w:bodyDiv w:val="1"/>
      <w:marLeft w:val="0"/>
      <w:marRight w:val="0"/>
      <w:marTop w:val="0"/>
      <w:marBottom w:val="0"/>
      <w:divBdr>
        <w:top w:val="none" w:sz="0" w:space="0" w:color="auto"/>
        <w:left w:val="none" w:sz="0" w:space="0" w:color="auto"/>
        <w:bottom w:val="none" w:sz="0" w:space="0" w:color="auto"/>
        <w:right w:val="none" w:sz="0" w:space="0" w:color="auto"/>
      </w:divBdr>
      <w:divsChild>
        <w:div w:id="1438524681">
          <w:marLeft w:val="0"/>
          <w:marRight w:val="0"/>
          <w:marTop w:val="0"/>
          <w:marBottom w:val="0"/>
          <w:divBdr>
            <w:top w:val="none" w:sz="0" w:space="0" w:color="auto"/>
            <w:left w:val="none" w:sz="0" w:space="0" w:color="auto"/>
            <w:bottom w:val="none" w:sz="0" w:space="0" w:color="auto"/>
            <w:right w:val="none" w:sz="0" w:space="0" w:color="auto"/>
          </w:divBdr>
          <w:divsChild>
            <w:div w:id="19298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0132">
      <w:bodyDiv w:val="1"/>
      <w:marLeft w:val="0"/>
      <w:marRight w:val="0"/>
      <w:marTop w:val="0"/>
      <w:marBottom w:val="0"/>
      <w:divBdr>
        <w:top w:val="none" w:sz="0" w:space="0" w:color="auto"/>
        <w:left w:val="none" w:sz="0" w:space="0" w:color="auto"/>
        <w:bottom w:val="none" w:sz="0" w:space="0" w:color="auto"/>
        <w:right w:val="none" w:sz="0" w:space="0" w:color="auto"/>
      </w:divBdr>
      <w:divsChild>
        <w:div w:id="1001156084">
          <w:marLeft w:val="0"/>
          <w:marRight w:val="0"/>
          <w:marTop w:val="0"/>
          <w:marBottom w:val="0"/>
          <w:divBdr>
            <w:top w:val="none" w:sz="0" w:space="0" w:color="auto"/>
            <w:left w:val="none" w:sz="0" w:space="0" w:color="auto"/>
            <w:bottom w:val="none" w:sz="0" w:space="0" w:color="auto"/>
            <w:right w:val="none" w:sz="0" w:space="0" w:color="auto"/>
          </w:divBdr>
          <w:divsChild>
            <w:div w:id="517694459">
              <w:marLeft w:val="0"/>
              <w:marRight w:val="0"/>
              <w:marTop w:val="0"/>
              <w:marBottom w:val="0"/>
              <w:divBdr>
                <w:top w:val="none" w:sz="0" w:space="0" w:color="auto"/>
                <w:left w:val="none" w:sz="0" w:space="0" w:color="auto"/>
                <w:bottom w:val="none" w:sz="0" w:space="0" w:color="auto"/>
                <w:right w:val="none" w:sz="0" w:space="0" w:color="auto"/>
              </w:divBdr>
              <w:divsChild>
                <w:div w:id="1325662642">
                  <w:marLeft w:val="0"/>
                  <w:marRight w:val="0"/>
                  <w:marTop w:val="0"/>
                  <w:marBottom w:val="0"/>
                  <w:divBdr>
                    <w:top w:val="none" w:sz="0" w:space="0" w:color="auto"/>
                    <w:left w:val="none" w:sz="0" w:space="0" w:color="auto"/>
                    <w:bottom w:val="none" w:sz="0" w:space="0" w:color="auto"/>
                    <w:right w:val="none" w:sz="0" w:space="0" w:color="auto"/>
                  </w:divBdr>
                  <w:divsChild>
                    <w:div w:id="904411559">
                      <w:marLeft w:val="0"/>
                      <w:marRight w:val="0"/>
                      <w:marTop w:val="0"/>
                      <w:marBottom w:val="0"/>
                      <w:divBdr>
                        <w:top w:val="none" w:sz="0" w:space="0" w:color="auto"/>
                        <w:left w:val="none" w:sz="0" w:space="0" w:color="auto"/>
                        <w:bottom w:val="none" w:sz="0" w:space="0" w:color="auto"/>
                        <w:right w:val="none" w:sz="0" w:space="0" w:color="auto"/>
                      </w:divBdr>
                      <w:divsChild>
                        <w:div w:id="222910000">
                          <w:marLeft w:val="0"/>
                          <w:marRight w:val="0"/>
                          <w:marTop w:val="0"/>
                          <w:marBottom w:val="0"/>
                          <w:divBdr>
                            <w:top w:val="none" w:sz="0" w:space="0" w:color="auto"/>
                            <w:left w:val="none" w:sz="0" w:space="0" w:color="auto"/>
                            <w:bottom w:val="none" w:sz="0" w:space="0" w:color="auto"/>
                            <w:right w:val="none" w:sz="0" w:space="0" w:color="auto"/>
                          </w:divBdr>
                        </w:div>
                        <w:div w:id="88740010">
                          <w:marLeft w:val="0"/>
                          <w:marRight w:val="0"/>
                          <w:marTop w:val="0"/>
                          <w:marBottom w:val="0"/>
                          <w:divBdr>
                            <w:top w:val="none" w:sz="0" w:space="0" w:color="auto"/>
                            <w:left w:val="none" w:sz="0" w:space="0" w:color="auto"/>
                            <w:bottom w:val="none" w:sz="0" w:space="0" w:color="auto"/>
                            <w:right w:val="none" w:sz="0" w:space="0" w:color="auto"/>
                          </w:divBdr>
                        </w:div>
                        <w:div w:id="1478835591">
                          <w:marLeft w:val="0"/>
                          <w:marRight w:val="0"/>
                          <w:marTop w:val="0"/>
                          <w:marBottom w:val="0"/>
                          <w:divBdr>
                            <w:top w:val="none" w:sz="0" w:space="0" w:color="auto"/>
                            <w:left w:val="none" w:sz="0" w:space="0" w:color="auto"/>
                            <w:bottom w:val="none" w:sz="0" w:space="0" w:color="auto"/>
                            <w:right w:val="none" w:sz="0" w:space="0" w:color="auto"/>
                          </w:divBdr>
                        </w:div>
                        <w:div w:id="2144038601">
                          <w:marLeft w:val="0"/>
                          <w:marRight w:val="0"/>
                          <w:marTop w:val="0"/>
                          <w:marBottom w:val="0"/>
                          <w:divBdr>
                            <w:top w:val="none" w:sz="0" w:space="0" w:color="auto"/>
                            <w:left w:val="none" w:sz="0" w:space="0" w:color="auto"/>
                            <w:bottom w:val="none" w:sz="0" w:space="0" w:color="auto"/>
                            <w:right w:val="none" w:sz="0" w:space="0" w:color="auto"/>
                          </w:divBdr>
                        </w:div>
                        <w:div w:id="1083722541">
                          <w:marLeft w:val="0"/>
                          <w:marRight w:val="0"/>
                          <w:marTop w:val="0"/>
                          <w:marBottom w:val="0"/>
                          <w:divBdr>
                            <w:top w:val="none" w:sz="0" w:space="0" w:color="auto"/>
                            <w:left w:val="none" w:sz="0" w:space="0" w:color="auto"/>
                            <w:bottom w:val="none" w:sz="0" w:space="0" w:color="auto"/>
                            <w:right w:val="none" w:sz="0" w:space="0" w:color="auto"/>
                          </w:divBdr>
                        </w:div>
                        <w:div w:id="610473549">
                          <w:marLeft w:val="0"/>
                          <w:marRight w:val="0"/>
                          <w:marTop w:val="0"/>
                          <w:marBottom w:val="0"/>
                          <w:divBdr>
                            <w:top w:val="none" w:sz="0" w:space="0" w:color="auto"/>
                            <w:left w:val="none" w:sz="0" w:space="0" w:color="auto"/>
                            <w:bottom w:val="none" w:sz="0" w:space="0" w:color="auto"/>
                            <w:right w:val="none" w:sz="0" w:space="0" w:color="auto"/>
                          </w:divBdr>
                        </w:div>
                        <w:div w:id="188958468">
                          <w:marLeft w:val="0"/>
                          <w:marRight w:val="0"/>
                          <w:marTop w:val="0"/>
                          <w:marBottom w:val="0"/>
                          <w:divBdr>
                            <w:top w:val="none" w:sz="0" w:space="0" w:color="auto"/>
                            <w:left w:val="none" w:sz="0" w:space="0" w:color="auto"/>
                            <w:bottom w:val="none" w:sz="0" w:space="0" w:color="auto"/>
                            <w:right w:val="none" w:sz="0" w:space="0" w:color="auto"/>
                          </w:divBdr>
                        </w:div>
                        <w:div w:id="1920019660">
                          <w:marLeft w:val="0"/>
                          <w:marRight w:val="0"/>
                          <w:marTop w:val="0"/>
                          <w:marBottom w:val="0"/>
                          <w:divBdr>
                            <w:top w:val="none" w:sz="0" w:space="0" w:color="auto"/>
                            <w:left w:val="none" w:sz="0" w:space="0" w:color="auto"/>
                            <w:bottom w:val="none" w:sz="0" w:space="0" w:color="auto"/>
                            <w:right w:val="none" w:sz="0" w:space="0" w:color="auto"/>
                          </w:divBdr>
                        </w:div>
                        <w:div w:id="636108822">
                          <w:marLeft w:val="0"/>
                          <w:marRight w:val="0"/>
                          <w:marTop w:val="0"/>
                          <w:marBottom w:val="0"/>
                          <w:divBdr>
                            <w:top w:val="none" w:sz="0" w:space="0" w:color="auto"/>
                            <w:left w:val="none" w:sz="0" w:space="0" w:color="auto"/>
                            <w:bottom w:val="none" w:sz="0" w:space="0" w:color="auto"/>
                            <w:right w:val="none" w:sz="0" w:space="0" w:color="auto"/>
                          </w:divBdr>
                        </w:div>
                        <w:div w:id="712312207">
                          <w:marLeft w:val="0"/>
                          <w:marRight w:val="0"/>
                          <w:marTop w:val="0"/>
                          <w:marBottom w:val="0"/>
                          <w:divBdr>
                            <w:top w:val="none" w:sz="0" w:space="0" w:color="auto"/>
                            <w:left w:val="none" w:sz="0" w:space="0" w:color="auto"/>
                            <w:bottom w:val="none" w:sz="0" w:space="0" w:color="auto"/>
                            <w:right w:val="none" w:sz="0" w:space="0" w:color="auto"/>
                          </w:divBdr>
                        </w:div>
                        <w:div w:id="9648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499143">
      <w:bodyDiv w:val="1"/>
      <w:marLeft w:val="0"/>
      <w:marRight w:val="0"/>
      <w:marTop w:val="0"/>
      <w:marBottom w:val="0"/>
      <w:divBdr>
        <w:top w:val="none" w:sz="0" w:space="0" w:color="auto"/>
        <w:left w:val="none" w:sz="0" w:space="0" w:color="auto"/>
        <w:bottom w:val="none" w:sz="0" w:space="0" w:color="auto"/>
        <w:right w:val="none" w:sz="0" w:space="0" w:color="auto"/>
      </w:divBdr>
      <w:divsChild>
        <w:div w:id="1359039672">
          <w:marLeft w:val="0"/>
          <w:marRight w:val="0"/>
          <w:marTop w:val="0"/>
          <w:marBottom w:val="0"/>
          <w:divBdr>
            <w:top w:val="none" w:sz="0" w:space="0" w:color="auto"/>
            <w:left w:val="none" w:sz="0" w:space="0" w:color="auto"/>
            <w:bottom w:val="none" w:sz="0" w:space="0" w:color="auto"/>
            <w:right w:val="none" w:sz="0" w:space="0" w:color="auto"/>
          </w:divBdr>
          <w:divsChild>
            <w:div w:id="1852914084">
              <w:marLeft w:val="0"/>
              <w:marRight w:val="0"/>
              <w:marTop w:val="0"/>
              <w:marBottom w:val="0"/>
              <w:divBdr>
                <w:top w:val="none" w:sz="0" w:space="0" w:color="auto"/>
                <w:left w:val="none" w:sz="0" w:space="0" w:color="auto"/>
                <w:bottom w:val="none" w:sz="0" w:space="0" w:color="auto"/>
                <w:right w:val="none" w:sz="0" w:space="0" w:color="auto"/>
              </w:divBdr>
              <w:divsChild>
                <w:div w:id="1339381746">
                  <w:marLeft w:val="0"/>
                  <w:marRight w:val="0"/>
                  <w:marTop w:val="0"/>
                  <w:marBottom w:val="0"/>
                  <w:divBdr>
                    <w:top w:val="none" w:sz="0" w:space="0" w:color="auto"/>
                    <w:left w:val="none" w:sz="0" w:space="0" w:color="auto"/>
                    <w:bottom w:val="none" w:sz="0" w:space="0" w:color="auto"/>
                    <w:right w:val="none" w:sz="0" w:space="0" w:color="auto"/>
                  </w:divBdr>
                </w:div>
                <w:div w:id="105125108">
                  <w:marLeft w:val="0"/>
                  <w:marRight w:val="0"/>
                  <w:marTop w:val="0"/>
                  <w:marBottom w:val="0"/>
                  <w:divBdr>
                    <w:top w:val="none" w:sz="0" w:space="0" w:color="auto"/>
                    <w:left w:val="none" w:sz="0" w:space="0" w:color="auto"/>
                    <w:bottom w:val="none" w:sz="0" w:space="0" w:color="auto"/>
                    <w:right w:val="none" w:sz="0" w:space="0" w:color="auto"/>
                  </w:divBdr>
                </w:div>
                <w:div w:id="1142649233">
                  <w:marLeft w:val="0"/>
                  <w:marRight w:val="0"/>
                  <w:marTop w:val="0"/>
                  <w:marBottom w:val="0"/>
                  <w:divBdr>
                    <w:top w:val="none" w:sz="0" w:space="0" w:color="auto"/>
                    <w:left w:val="none" w:sz="0" w:space="0" w:color="auto"/>
                    <w:bottom w:val="none" w:sz="0" w:space="0" w:color="auto"/>
                    <w:right w:val="none" w:sz="0" w:space="0" w:color="auto"/>
                  </w:divBdr>
                  <w:divsChild>
                    <w:div w:id="1927689388">
                      <w:marLeft w:val="0"/>
                      <w:marRight w:val="0"/>
                      <w:marTop w:val="0"/>
                      <w:marBottom w:val="0"/>
                      <w:divBdr>
                        <w:top w:val="none" w:sz="0" w:space="0" w:color="auto"/>
                        <w:left w:val="none" w:sz="0" w:space="0" w:color="auto"/>
                        <w:bottom w:val="none" w:sz="0" w:space="0" w:color="auto"/>
                        <w:right w:val="none" w:sz="0" w:space="0" w:color="auto"/>
                      </w:divBdr>
                      <w:divsChild>
                        <w:div w:id="1013142734">
                          <w:marLeft w:val="0"/>
                          <w:marRight w:val="0"/>
                          <w:marTop w:val="0"/>
                          <w:marBottom w:val="0"/>
                          <w:divBdr>
                            <w:top w:val="none" w:sz="0" w:space="0" w:color="auto"/>
                            <w:left w:val="none" w:sz="0" w:space="0" w:color="auto"/>
                            <w:bottom w:val="none" w:sz="0" w:space="0" w:color="auto"/>
                            <w:right w:val="none" w:sz="0" w:space="0" w:color="auto"/>
                          </w:divBdr>
                          <w:divsChild>
                            <w:div w:id="1539124689">
                              <w:marLeft w:val="0"/>
                              <w:marRight w:val="0"/>
                              <w:marTop w:val="0"/>
                              <w:marBottom w:val="0"/>
                              <w:divBdr>
                                <w:top w:val="none" w:sz="0" w:space="0" w:color="auto"/>
                                <w:left w:val="none" w:sz="0" w:space="0" w:color="auto"/>
                                <w:bottom w:val="none" w:sz="0" w:space="0" w:color="auto"/>
                                <w:right w:val="none" w:sz="0" w:space="0" w:color="auto"/>
                              </w:divBdr>
                            </w:div>
                            <w:div w:id="1785999757">
                              <w:marLeft w:val="0"/>
                              <w:marRight w:val="0"/>
                              <w:marTop w:val="0"/>
                              <w:marBottom w:val="0"/>
                              <w:divBdr>
                                <w:top w:val="none" w:sz="0" w:space="0" w:color="auto"/>
                                <w:left w:val="none" w:sz="0" w:space="0" w:color="auto"/>
                                <w:bottom w:val="none" w:sz="0" w:space="0" w:color="auto"/>
                                <w:right w:val="none" w:sz="0" w:space="0" w:color="auto"/>
                              </w:divBdr>
                              <w:divsChild>
                                <w:div w:id="1037317101">
                                  <w:marLeft w:val="0"/>
                                  <w:marRight w:val="0"/>
                                  <w:marTop w:val="0"/>
                                  <w:marBottom w:val="0"/>
                                  <w:divBdr>
                                    <w:top w:val="none" w:sz="0" w:space="0" w:color="auto"/>
                                    <w:left w:val="none" w:sz="0" w:space="0" w:color="auto"/>
                                    <w:bottom w:val="none" w:sz="0" w:space="0" w:color="auto"/>
                                    <w:right w:val="none" w:sz="0" w:space="0" w:color="auto"/>
                                  </w:divBdr>
                                </w:div>
                                <w:div w:id="550459277">
                                  <w:marLeft w:val="0"/>
                                  <w:marRight w:val="0"/>
                                  <w:marTop w:val="0"/>
                                  <w:marBottom w:val="0"/>
                                  <w:divBdr>
                                    <w:top w:val="none" w:sz="0" w:space="0" w:color="auto"/>
                                    <w:left w:val="none" w:sz="0" w:space="0" w:color="auto"/>
                                    <w:bottom w:val="none" w:sz="0" w:space="0" w:color="auto"/>
                                    <w:right w:val="none" w:sz="0" w:space="0" w:color="auto"/>
                                  </w:divBdr>
                                </w:div>
                              </w:divsChild>
                            </w:div>
                            <w:div w:id="129910373">
                              <w:marLeft w:val="0"/>
                              <w:marRight w:val="0"/>
                              <w:marTop w:val="0"/>
                              <w:marBottom w:val="0"/>
                              <w:divBdr>
                                <w:top w:val="none" w:sz="0" w:space="0" w:color="auto"/>
                                <w:left w:val="none" w:sz="0" w:space="0" w:color="auto"/>
                                <w:bottom w:val="none" w:sz="0" w:space="0" w:color="auto"/>
                                <w:right w:val="none" w:sz="0" w:space="0" w:color="auto"/>
                              </w:divBdr>
                            </w:div>
                          </w:divsChild>
                        </w:div>
                        <w:div w:id="166751095">
                          <w:marLeft w:val="0"/>
                          <w:marRight w:val="0"/>
                          <w:marTop w:val="0"/>
                          <w:marBottom w:val="0"/>
                          <w:divBdr>
                            <w:top w:val="none" w:sz="0" w:space="0" w:color="auto"/>
                            <w:left w:val="none" w:sz="0" w:space="0" w:color="auto"/>
                            <w:bottom w:val="none" w:sz="0" w:space="0" w:color="auto"/>
                            <w:right w:val="none" w:sz="0" w:space="0" w:color="auto"/>
                          </w:divBdr>
                          <w:divsChild>
                            <w:div w:id="170992155">
                              <w:marLeft w:val="0"/>
                              <w:marRight w:val="0"/>
                              <w:marTop w:val="0"/>
                              <w:marBottom w:val="0"/>
                              <w:divBdr>
                                <w:top w:val="none" w:sz="0" w:space="0" w:color="auto"/>
                                <w:left w:val="none" w:sz="0" w:space="0" w:color="auto"/>
                                <w:bottom w:val="none" w:sz="0" w:space="0" w:color="auto"/>
                                <w:right w:val="none" w:sz="0" w:space="0" w:color="auto"/>
                              </w:divBdr>
                              <w:divsChild>
                                <w:div w:id="20003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139323">
      <w:bodyDiv w:val="1"/>
      <w:marLeft w:val="0"/>
      <w:marRight w:val="0"/>
      <w:marTop w:val="0"/>
      <w:marBottom w:val="0"/>
      <w:divBdr>
        <w:top w:val="none" w:sz="0" w:space="0" w:color="auto"/>
        <w:left w:val="none" w:sz="0" w:space="0" w:color="auto"/>
        <w:bottom w:val="none" w:sz="0" w:space="0" w:color="auto"/>
        <w:right w:val="none" w:sz="0" w:space="0" w:color="auto"/>
      </w:divBdr>
      <w:divsChild>
        <w:div w:id="1462922941">
          <w:marLeft w:val="0"/>
          <w:marRight w:val="0"/>
          <w:marTop w:val="0"/>
          <w:marBottom w:val="0"/>
          <w:divBdr>
            <w:top w:val="none" w:sz="0" w:space="0" w:color="auto"/>
            <w:left w:val="none" w:sz="0" w:space="0" w:color="auto"/>
            <w:bottom w:val="none" w:sz="0" w:space="0" w:color="auto"/>
            <w:right w:val="none" w:sz="0" w:space="0" w:color="auto"/>
          </w:divBdr>
          <w:divsChild>
            <w:div w:id="2144346600">
              <w:marLeft w:val="0"/>
              <w:marRight w:val="0"/>
              <w:marTop w:val="0"/>
              <w:marBottom w:val="0"/>
              <w:divBdr>
                <w:top w:val="none" w:sz="0" w:space="0" w:color="auto"/>
                <w:left w:val="none" w:sz="0" w:space="0" w:color="auto"/>
                <w:bottom w:val="none" w:sz="0" w:space="0" w:color="auto"/>
                <w:right w:val="none" w:sz="0" w:space="0" w:color="auto"/>
              </w:divBdr>
              <w:divsChild>
                <w:div w:id="899905257">
                  <w:marLeft w:val="0"/>
                  <w:marRight w:val="0"/>
                  <w:marTop w:val="0"/>
                  <w:marBottom w:val="0"/>
                  <w:divBdr>
                    <w:top w:val="none" w:sz="0" w:space="0" w:color="auto"/>
                    <w:left w:val="none" w:sz="0" w:space="0" w:color="auto"/>
                    <w:bottom w:val="none" w:sz="0" w:space="0" w:color="auto"/>
                    <w:right w:val="none" w:sz="0" w:space="0" w:color="auto"/>
                  </w:divBdr>
                  <w:divsChild>
                    <w:div w:id="243345475">
                      <w:marLeft w:val="0"/>
                      <w:marRight w:val="0"/>
                      <w:marTop w:val="0"/>
                      <w:marBottom w:val="0"/>
                      <w:divBdr>
                        <w:top w:val="none" w:sz="0" w:space="0" w:color="auto"/>
                        <w:left w:val="none" w:sz="0" w:space="0" w:color="auto"/>
                        <w:bottom w:val="none" w:sz="0" w:space="0" w:color="auto"/>
                        <w:right w:val="none" w:sz="0" w:space="0" w:color="auto"/>
                      </w:divBdr>
                      <w:divsChild>
                        <w:div w:id="642463289">
                          <w:marLeft w:val="0"/>
                          <w:marRight w:val="0"/>
                          <w:marTop w:val="0"/>
                          <w:marBottom w:val="0"/>
                          <w:divBdr>
                            <w:top w:val="none" w:sz="0" w:space="0" w:color="auto"/>
                            <w:left w:val="none" w:sz="0" w:space="0" w:color="auto"/>
                            <w:bottom w:val="none" w:sz="0" w:space="0" w:color="auto"/>
                            <w:right w:val="none" w:sz="0" w:space="0" w:color="auto"/>
                          </w:divBdr>
                          <w:divsChild>
                            <w:div w:id="32195106">
                              <w:marLeft w:val="0"/>
                              <w:marRight w:val="0"/>
                              <w:marTop w:val="0"/>
                              <w:marBottom w:val="0"/>
                              <w:divBdr>
                                <w:top w:val="none" w:sz="0" w:space="0" w:color="auto"/>
                                <w:left w:val="none" w:sz="0" w:space="0" w:color="auto"/>
                                <w:bottom w:val="none" w:sz="0" w:space="0" w:color="auto"/>
                                <w:right w:val="none" w:sz="0" w:space="0" w:color="auto"/>
                              </w:divBdr>
                              <w:divsChild>
                                <w:div w:id="10653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608151">
      <w:bodyDiv w:val="1"/>
      <w:marLeft w:val="0"/>
      <w:marRight w:val="0"/>
      <w:marTop w:val="0"/>
      <w:marBottom w:val="0"/>
      <w:divBdr>
        <w:top w:val="none" w:sz="0" w:space="0" w:color="auto"/>
        <w:left w:val="none" w:sz="0" w:space="0" w:color="auto"/>
        <w:bottom w:val="none" w:sz="0" w:space="0" w:color="auto"/>
        <w:right w:val="none" w:sz="0" w:space="0" w:color="auto"/>
      </w:divBdr>
      <w:divsChild>
        <w:div w:id="958342843">
          <w:marLeft w:val="0"/>
          <w:marRight w:val="0"/>
          <w:marTop w:val="0"/>
          <w:marBottom w:val="0"/>
          <w:divBdr>
            <w:top w:val="none" w:sz="0" w:space="0" w:color="auto"/>
            <w:left w:val="none" w:sz="0" w:space="0" w:color="auto"/>
            <w:bottom w:val="none" w:sz="0" w:space="0" w:color="auto"/>
            <w:right w:val="none" w:sz="0" w:space="0" w:color="auto"/>
          </w:divBdr>
          <w:divsChild>
            <w:div w:id="411465881">
              <w:marLeft w:val="0"/>
              <w:marRight w:val="0"/>
              <w:marTop w:val="0"/>
              <w:marBottom w:val="0"/>
              <w:divBdr>
                <w:top w:val="none" w:sz="0" w:space="0" w:color="auto"/>
                <w:left w:val="none" w:sz="0" w:space="0" w:color="auto"/>
                <w:bottom w:val="none" w:sz="0" w:space="0" w:color="auto"/>
                <w:right w:val="none" w:sz="0" w:space="0" w:color="auto"/>
              </w:divBdr>
              <w:divsChild>
                <w:div w:id="1838962021">
                  <w:marLeft w:val="0"/>
                  <w:marRight w:val="0"/>
                  <w:marTop w:val="545"/>
                  <w:marBottom w:val="655"/>
                  <w:divBdr>
                    <w:top w:val="none" w:sz="0" w:space="0" w:color="auto"/>
                    <w:left w:val="none" w:sz="0" w:space="0" w:color="auto"/>
                    <w:bottom w:val="none" w:sz="0" w:space="0" w:color="auto"/>
                    <w:right w:val="none" w:sz="0" w:space="0" w:color="auto"/>
                  </w:divBdr>
                  <w:divsChild>
                    <w:div w:id="250359897">
                      <w:marLeft w:val="0"/>
                      <w:marRight w:val="0"/>
                      <w:marTop w:val="0"/>
                      <w:marBottom w:val="0"/>
                      <w:divBdr>
                        <w:top w:val="none" w:sz="0" w:space="0" w:color="auto"/>
                        <w:left w:val="none" w:sz="0" w:space="0" w:color="auto"/>
                        <w:bottom w:val="none" w:sz="0" w:space="0" w:color="auto"/>
                        <w:right w:val="none" w:sz="0" w:space="0" w:color="auto"/>
                      </w:divBdr>
                      <w:divsChild>
                        <w:div w:id="1099254756">
                          <w:marLeft w:val="0"/>
                          <w:marRight w:val="0"/>
                          <w:marTop w:val="0"/>
                          <w:marBottom w:val="0"/>
                          <w:divBdr>
                            <w:top w:val="none" w:sz="0" w:space="0" w:color="auto"/>
                            <w:left w:val="none" w:sz="0" w:space="0" w:color="auto"/>
                            <w:bottom w:val="none" w:sz="0" w:space="0" w:color="E4E4E4"/>
                            <w:right w:val="none" w:sz="0" w:space="0" w:color="auto"/>
                          </w:divBdr>
                          <w:divsChild>
                            <w:div w:id="1666128499">
                              <w:marLeft w:val="0"/>
                              <w:marRight w:val="0"/>
                              <w:marTop w:val="0"/>
                              <w:marBottom w:val="0"/>
                              <w:divBdr>
                                <w:top w:val="none" w:sz="0" w:space="0" w:color="auto"/>
                                <w:left w:val="none" w:sz="0" w:space="0" w:color="auto"/>
                                <w:bottom w:val="none" w:sz="0" w:space="0" w:color="auto"/>
                                <w:right w:val="none" w:sz="0" w:space="0" w:color="auto"/>
                              </w:divBdr>
                              <w:divsChild>
                                <w:div w:id="1079719425">
                                  <w:marLeft w:val="0"/>
                                  <w:marRight w:val="0"/>
                                  <w:marTop w:val="0"/>
                                  <w:marBottom w:val="0"/>
                                  <w:divBdr>
                                    <w:top w:val="none" w:sz="0" w:space="0" w:color="auto"/>
                                    <w:left w:val="none" w:sz="0" w:space="0" w:color="auto"/>
                                    <w:bottom w:val="none" w:sz="0" w:space="0" w:color="auto"/>
                                    <w:right w:val="none" w:sz="0" w:space="0" w:color="auto"/>
                                  </w:divBdr>
                                  <w:divsChild>
                                    <w:div w:id="1935556687">
                                      <w:marLeft w:val="0"/>
                                      <w:marRight w:val="0"/>
                                      <w:marTop w:val="0"/>
                                      <w:marBottom w:val="0"/>
                                      <w:divBdr>
                                        <w:top w:val="none" w:sz="0" w:space="0" w:color="auto"/>
                                        <w:left w:val="none" w:sz="0" w:space="0" w:color="auto"/>
                                        <w:bottom w:val="none" w:sz="0" w:space="0" w:color="auto"/>
                                        <w:right w:val="none" w:sz="0" w:space="0" w:color="auto"/>
                                      </w:divBdr>
                                      <w:divsChild>
                                        <w:div w:id="1077634028">
                                          <w:marLeft w:val="-164"/>
                                          <w:marRight w:val="-164"/>
                                          <w:marTop w:val="0"/>
                                          <w:marBottom w:val="0"/>
                                          <w:divBdr>
                                            <w:top w:val="none" w:sz="0" w:space="0" w:color="auto"/>
                                            <w:left w:val="none" w:sz="0" w:space="0" w:color="auto"/>
                                            <w:bottom w:val="none" w:sz="0" w:space="0" w:color="auto"/>
                                            <w:right w:val="none" w:sz="0" w:space="0" w:color="auto"/>
                                          </w:divBdr>
                                          <w:divsChild>
                                            <w:div w:id="1785728393">
                                              <w:marLeft w:val="0"/>
                                              <w:marRight w:val="0"/>
                                              <w:marTop w:val="0"/>
                                              <w:marBottom w:val="0"/>
                                              <w:divBdr>
                                                <w:top w:val="none" w:sz="0" w:space="0" w:color="auto"/>
                                                <w:left w:val="none" w:sz="0" w:space="0" w:color="auto"/>
                                                <w:bottom w:val="none" w:sz="0" w:space="0" w:color="auto"/>
                                                <w:right w:val="none" w:sz="0" w:space="0" w:color="auto"/>
                                              </w:divBdr>
                                              <w:divsChild>
                                                <w:div w:id="1788038679">
                                                  <w:marLeft w:val="0"/>
                                                  <w:marRight w:val="0"/>
                                                  <w:marTop w:val="0"/>
                                                  <w:marBottom w:val="0"/>
                                                  <w:divBdr>
                                                    <w:top w:val="none" w:sz="0" w:space="0" w:color="auto"/>
                                                    <w:left w:val="none" w:sz="0" w:space="0" w:color="auto"/>
                                                    <w:bottom w:val="none" w:sz="0" w:space="0" w:color="auto"/>
                                                    <w:right w:val="none" w:sz="0" w:space="0" w:color="auto"/>
                                                  </w:divBdr>
                                                  <w:divsChild>
                                                    <w:div w:id="1953129528">
                                                      <w:marLeft w:val="0"/>
                                                      <w:marRight w:val="0"/>
                                                      <w:marTop w:val="0"/>
                                                      <w:marBottom w:val="0"/>
                                                      <w:divBdr>
                                                        <w:top w:val="none" w:sz="0" w:space="0" w:color="auto"/>
                                                        <w:left w:val="none" w:sz="0" w:space="0" w:color="auto"/>
                                                        <w:bottom w:val="none" w:sz="0" w:space="0" w:color="auto"/>
                                                        <w:right w:val="none" w:sz="0" w:space="0" w:color="auto"/>
                                                      </w:divBdr>
                                                      <w:divsChild>
                                                        <w:div w:id="19979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4932603">
      <w:bodyDiv w:val="1"/>
      <w:marLeft w:val="0"/>
      <w:marRight w:val="0"/>
      <w:marTop w:val="0"/>
      <w:marBottom w:val="0"/>
      <w:divBdr>
        <w:top w:val="none" w:sz="0" w:space="0" w:color="auto"/>
        <w:left w:val="none" w:sz="0" w:space="0" w:color="auto"/>
        <w:bottom w:val="none" w:sz="0" w:space="0" w:color="auto"/>
        <w:right w:val="none" w:sz="0" w:space="0" w:color="auto"/>
      </w:divBdr>
      <w:divsChild>
        <w:div w:id="1369840502">
          <w:marLeft w:val="0"/>
          <w:marRight w:val="0"/>
          <w:marTop w:val="0"/>
          <w:marBottom w:val="0"/>
          <w:divBdr>
            <w:top w:val="none" w:sz="0" w:space="0" w:color="auto"/>
            <w:left w:val="none" w:sz="0" w:space="0" w:color="auto"/>
            <w:bottom w:val="none" w:sz="0" w:space="0" w:color="auto"/>
            <w:right w:val="none" w:sz="0" w:space="0" w:color="auto"/>
          </w:divBdr>
          <w:divsChild>
            <w:div w:id="4867426">
              <w:marLeft w:val="0"/>
              <w:marRight w:val="0"/>
              <w:marTop w:val="0"/>
              <w:marBottom w:val="0"/>
              <w:divBdr>
                <w:top w:val="none" w:sz="0" w:space="0" w:color="auto"/>
                <w:left w:val="none" w:sz="0" w:space="0" w:color="auto"/>
                <w:bottom w:val="none" w:sz="0" w:space="0" w:color="auto"/>
                <w:right w:val="none" w:sz="0" w:space="0" w:color="auto"/>
              </w:divBdr>
              <w:divsChild>
                <w:div w:id="1949464484">
                  <w:marLeft w:val="0"/>
                  <w:marRight w:val="0"/>
                  <w:marTop w:val="0"/>
                  <w:marBottom w:val="0"/>
                  <w:divBdr>
                    <w:top w:val="none" w:sz="0" w:space="0" w:color="auto"/>
                    <w:left w:val="none" w:sz="0" w:space="0" w:color="auto"/>
                    <w:bottom w:val="none" w:sz="0" w:space="0" w:color="auto"/>
                    <w:right w:val="none" w:sz="0" w:space="0" w:color="auto"/>
                  </w:divBdr>
                  <w:divsChild>
                    <w:div w:id="1868909613">
                      <w:marLeft w:val="0"/>
                      <w:marRight w:val="0"/>
                      <w:marTop w:val="0"/>
                      <w:marBottom w:val="0"/>
                      <w:divBdr>
                        <w:top w:val="none" w:sz="0" w:space="0" w:color="auto"/>
                        <w:left w:val="none" w:sz="0" w:space="0" w:color="auto"/>
                        <w:bottom w:val="none" w:sz="0" w:space="0" w:color="auto"/>
                        <w:right w:val="none" w:sz="0" w:space="0" w:color="auto"/>
                      </w:divBdr>
                      <w:divsChild>
                        <w:div w:id="1222326399">
                          <w:marLeft w:val="0"/>
                          <w:marRight w:val="0"/>
                          <w:marTop w:val="0"/>
                          <w:marBottom w:val="0"/>
                          <w:divBdr>
                            <w:top w:val="none" w:sz="0" w:space="0" w:color="auto"/>
                            <w:left w:val="none" w:sz="0" w:space="0" w:color="auto"/>
                            <w:bottom w:val="none" w:sz="0" w:space="0" w:color="auto"/>
                            <w:right w:val="none" w:sz="0" w:space="0" w:color="auto"/>
                          </w:divBdr>
                          <w:divsChild>
                            <w:div w:id="1935549367">
                              <w:marLeft w:val="0"/>
                              <w:marRight w:val="0"/>
                              <w:marTop w:val="0"/>
                              <w:marBottom w:val="0"/>
                              <w:divBdr>
                                <w:top w:val="none" w:sz="0" w:space="0" w:color="auto"/>
                                <w:left w:val="none" w:sz="0" w:space="0" w:color="auto"/>
                                <w:bottom w:val="none" w:sz="0" w:space="0" w:color="auto"/>
                                <w:right w:val="none" w:sz="0" w:space="0" w:color="auto"/>
                              </w:divBdr>
                              <w:divsChild>
                                <w:div w:id="733745036">
                                  <w:marLeft w:val="0"/>
                                  <w:marRight w:val="0"/>
                                  <w:marTop w:val="0"/>
                                  <w:marBottom w:val="0"/>
                                  <w:divBdr>
                                    <w:top w:val="none" w:sz="0" w:space="0" w:color="auto"/>
                                    <w:left w:val="none" w:sz="0" w:space="0" w:color="auto"/>
                                    <w:bottom w:val="none" w:sz="0" w:space="0" w:color="auto"/>
                                    <w:right w:val="none" w:sz="0" w:space="0" w:color="auto"/>
                                  </w:divBdr>
                                  <w:divsChild>
                                    <w:div w:id="1309213821">
                                      <w:marLeft w:val="0"/>
                                      <w:marRight w:val="0"/>
                                      <w:marTop w:val="0"/>
                                      <w:marBottom w:val="0"/>
                                      <w:divBdr>
                                        <w:top w:val="none" w:sz="0" w:space="0" w:color="auto"/>
                                        <w:left w:val="none" w:sz="0" w:space="0" w:color="auto"/>
                                        <w:bottom w:val="none" w:sz="0" w:space="0" w:color="auto"/>
                                        <w:right w:val="none" w:sz="0" w:space="0" w:color="auto"/>
                                      </w:divBdr>
                                      <w:divsChild>
                                        <w:div w:id="17283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k.wikipedia.org/wiki/D%C3%B4sledok" TargetMode="External"/><Relationship Id="rId21" Type="http://schemas.openxmlformats.org/officeDocument/2006/relationships/hyperlink" Target="http://www.neovizia.sk/operacie-siveho-zakalu/sivy-zakal-laserom-lensx/" TargetMode="External"/><Relationship Id="rId42" Type="http://schemas.openxmlformats.org/officeDocument/2006/relationships/hyperlink" Target="https://sk.wikipedia.org/wiki/Subjekt%C3%ADvnos%C5%A5" TargetMode="External"/><Relationship Id="rId47" Type="http://schemas.openxmlformats.org/officeDocument/2006/relationships/hyperlink" Target="https://sk.wikipedia.org/wiki/Obyvate%C4%BEstvo" TargetMode="External"/><Relationship Id="rId63" Type="http://schemas.openxmlformats.org/officeDocument/2006/relationships/hyperlink" Target="https://sk.wikipedia.org/wiki/Pod%C5%BEal%C3%BAdkov%C3%A1_%C5%BE%C4%BEaza" TargetMode="External"/><Relationship Id="rId68" Type="http://schemas.openxmlformats.org/officeDocument/2006/relationships/hyperlink" Target="http://www.wikiskripta.eu/index.php/Isch%C3%A9mie" TargetMode="External"/><Relationship Id="rId84" Type="http://schemas.openxmlformats.org/officeDocument/2006/relationships/hyperlink" Target="http://www.wikiskripta.eu/index.php?title=Infarkt_myokardu&amp;veaction=edit&amp;vesection=4" TargetMode="External"/><Relationship Id="rId89" Type="http://schemas.openxmlformats.org/officeDocument/2006/relationships/image" Target="media/image2.png"/><Relationship Id="rId7" Type="http://schemas.openxmlformats.org/officeDocument/2006/relationships/hyperlink" Target="http://www.wikiskripta.eu/index.php/Gameta" TargetMode="External"/><Relationship Id="rId71" Type="http://schemas.openxmlformats.org/officeDocument/2006/relationships/hyperlink" Target="http://www.wikiskripta.eu/index.php?title=Infarkt_myokardu&amp;veaction=edit&amp;vesection=1" TargetMode="External"/><Relationship Id="rId92" Type="http://schemas.openxmlformats.org/officeDocument/2006/relationships/hyperlink" Target="https://sk.wikipedia.org/wiki/Cievne_z%C3%A1sobenie_mozgu" TargetMode="External"/><Relationship Id="rId2" Type="http://schemas.openxmlformats.org/officeDocument/2006/relationships/styles" Target="styles.xml"/><Relationship Id="rId16" Type="http://schemas.openxmlformats.org/officeDocument/2006/relationships/hyperlink" Target="http://www.wikiskripta.eu/index.php/Spermatogeneze" TargetMode="External"/><Relationship Id="rId29" Type="http://schemas.openxmlformats.org/officeDocument/2006/relationships/hyperlink" Target="https://sk.wikipedia.org/w/index.php?title=Zelen%C3%BD_z%C3%A1kal&amp;action=edit&amp;section=1" TargetMode="External"/><Relationship Id="rId11" Type="http://schemas.openxmlformats.org/officeDocument/2006/relationships/hyperlink" Target="http://www.wikiskripta.eu/index.php/Haploidn%C3%AD" TargetMode="External"/><Relationship Id="rId24" Type="http://schemas.openxmlformats.org/officeDocument/2006/relationships/hyperlink" Target="https://sk.wikipedia.org/wiki/Pr%C3%ADznak" TargetMode="External"/><Relationship Id="rId32" Type="http://schemas.openxmlformats.org/officeDocument/2006/relationships/hyperlink" Target="https://sk.wikipedia.org/wiki/Anat%C3%B3mia" TargetMode="External"/><Relationship Id="rId37" Type="http://schemas.openxmlformats.org/officeDocument/2006/relationships/hyperlink" Target="https://sk.wikipedia.org/wiki/%C5%A0o%C5%A1ovka_(anat%C3%B3mia)" TargetMode="External"/><Relationship Id="rId40" Type="http://schemas.openxmlformats.org/officeDocument/2006/relationships/hyperlink" Target="https://sk.wikipedia.org/wiki/Pascal" TargetMode="External"/><Relationship Id="rId45" Type="http://schemas.openxmlformats.org/officeDocument/2006/relationships/hyperlink" Target="https://sk.wikipedia.org/wiki/Mezench%C3%BDm" TargetMode="External"/><Relationship Id="rId53" Type="http://schemas.openxmlformats.org/officeDocument/2006/relationships/hyperlink" Target="http://www.wikiskripta.eu/index.php?title=Inzulin&amp;action=edit&amp;section=10" TargetMode="External"/><Relationship Id="rId58" Type="http://schemas.openxmlformats.org/officeDocument/2006/relationships/hyperlink" Target="http://www.wikiskripta.eu/index.php/Mastn%C3%A9_kyseliny" TargetMode="External"/><Relationship Id="rId66" Type="http://schemas.openxmlformats.org/officeDocument/2006/relationships/hyperlink" Target="https://sk.wikipedia.org/w/index.php?title=Steroly&amp;action=edit&amp;redlink=1" TargetMode="External"/><Relationship Id="rId74" Type="http://schemas.openxmlformats.org/officeDocument/2006/relationships/hyperlink" Target="http://www.wikiskripta.eu/index.php/Tromb%C3%B3za" TargetMode="External"/><Relationship Id="rId79" Type="http://schemas.openxmlformats.org/officeDocument/2006/relationships/hyperlink" Target="http://www.wikiskripta.eu/index.php/Diabetes_mellitus" TargetMode="External"/><Relationship Id="rId87" Type="http://schemas.openxmlformats.org/officeDocument/2006/relationships/hyperlink" Target="http://www.wikiskripta.eu/index.php/Infarkt_myokardu" TargetMode="External"/><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sk.wikipedia.org/wiki/Latin%C4%8Dina" TargetMode="External"/><Relationship Id="rId82" Type="http://schemas.openxmlformats.org/officeDocument/2006/relationships/hyperlink" Target="http://www.wikiskripta.eu/index.php?title=Infarkt_myokardu&amp;action=edit&amp;section=3" TargetMode="External"/><Relationship Id="rId90" Type="http://schemas.openxmlformats.org/officeDocument/2006/relationships/hyperlink" Target="http://www.wikiskripta.eu/index.php/Infarkt_myokardu" TargetMode="External"/><Relationship Id="rId95" Type="http://schemas.openxmlformats.org/officeDocument/2006/relationships/hyperlink" Target="https://cs.wikipedia.org/wiki/Embolie" TargetMode="External"/><Relationship Id="rId19" Type="http://schemas.openxmlformats.org/officeDocument/2006/relationships/hyperlink" Target="http://www.wikiskripta.eu/index.php?title=Spermie&amp;veaction=edit&amp;vesection=4" TargetMode="External"/><Relationship Id="rId14" Type="http://schemas.openxmlformats.org/officeDocument/2006/relationships/hyperlink" Target="http://www.wikiskripta.eu/index.php?title=Spermie&amp;veaction=edit&amp;vesection=2" TargetMode="External"/><Relationship Id="rId22" Type="http://schemas.openxmlformats.org/officeDocument/2006/relationships/hyperlink" Target="http://www.neovizia.sk/operacie-siveho-zakalu/multifokalna-sosovka/" TargetMode="External"/><Relationship Id="rId27" Type="http://schemas.openxmlformats.org/officeDocument/2006/relationships/hyperlink" Target="https://sk.wikipedia.org/wiki/Patogen%C3%A9za" TargetMode="External"/><Relationship Id="rId30" Type="http://schemas.openxmlformats.org/officeDocument/2006/relationships/hyperlink" Target="https://sk.wikipedia.org/wiki/Choroba" TargetMode="External"/><Relationship Id="rId35" Type="http://schemas.openxmlformats.org/officeDocument/2006/relationships/hyperlink" Target="https://sk.wikipedia.org/wiki/Zrenica" TargetMode="External"/><Relationship Id="rId43" Type="http://schemas.openxmlformats.org/officeDocument/2006/relationships/hyperlink" Target="https://sk.wikipedia.org/wiki/Mladistv%C3%BD" TargetMode="External"/><Relationship Id="rId48" Type="http://schemas.openxmlformats.org/officeDocument/2006/relationships/hyperlink" Target="http://www.zdravieportal.sk/co-je-seroslepota-hemeralopia/" TargetMode="External"/><Relationship Id="rId56" Type="http://schemas.openxmlformats.org/officeDocument/2006/relationships/hyperlink" Target="http://www.wikiskripta.eu/index.php?title=DNA&amp;action=edit&amp;redlink=1" TargetMode="External"/><Relationship Id="rId64" Type="http://schemas.openxmlformats.org/officeDocument/2006/relationships/hyperlink" Target="https://sk.wikipedia.org/wiki/Latin%C4%8Dina" TargetMode="External"/><Relationship Id="rId69" Type="http://schemas.openxmlformats.org/officeDocument/2006/relationships/hyperlink" Target="http://www.wikiskripta.eu/index.php/Infarkt_myokardu" TargetMode="External"/><Relationship Id="rId77" Type="http://schemas.openxmlformats.org/officeDocument/2006/relationships/hyperlink" Target="http://www.wikiskripta.eu/index.php?title=Infarkt_myokardu&amp;action=edit&amp;section=2" TargetMode="External"/><Relationship Id="rId100" Type="http://schemas.openxmlformats.org/officeDocument/2006/relationships/hyperlink" Target="https://cs.wikipedia.org/wiki/Hypertenze" TargetMode="External"/><Relationship Id="rId8" Type="http://schemas.openxmlformats.org/officeDocument/2006/relationships/hyperlink" Target="http://www.wikiskripta.eu/index.php?title=Spermie&amp;veaction=edit&amp;vesection=1" TargetMode="External"/><Relationship Id="rId51" Type="http://schemas.openxmlformats.org/officeDocument/2006/relationships/hyperlink" Target="http://detskechoroby.rodinka.sk/detske-choroby/hlava/oci/problemy-oci-u-deti/" TargetMode="External"/><Relationship Id="rId72" Type="http://schemas.openxmlformats.org/officeDocument/2006/relationships/hyperlink" Target="http://www.wikiskripta.eu/index.php?title=Infarkt_myokardu&amp;action=edit&amp;section=1" TargetMode="External"/><Relationship Id="rId80" Type="http://schemas.openxmlformats.org/officeDocument/2006/relationships/hyperlink" Target="http://www.wikiskripta.eu/index.php/Infarkt_myokardu" TargetMode="External"/><Relationship Id="rId85" Type="http://schemas.openxmlformats.org/officeDocument/2006/relationships/hyperlink" Target="http://www.wikiskripta.eu/index.php?title=Infarkt_myokardu&amp;action=edit&amp;section=4" TargetMode="External"/><Relationship Id="rId93" Type="http://schemas.openxmlformats.org/officeDocument/2006/relationships/hyperlink" Target="https://sk.wikipedia.org/wiki/Tepna" TargetMode="External"/><Relationship Id="rId98" Type="http://schemas.openxmlformats.org/officeDocument/2006/relationships/hyperlink" Target="https://cs.wikipedia.org/w/index.php?title=C%C3%A9vn%C3%AD_mozkov%C3%A1_p%C5%99%C3%ADhoda&amp;veaction=edit&amp;section=3" TargetMode="External"/><Relationship Id="rId3" Type="http://schemas.openxmlformats.org/officeDocument/2006/relationships/settings" Target="settings.xml"/><Relationship Id="rId12" Type="http://schemas.openxmlformats.org/officeDocument/2006/relationships/hyperlink" Target="http://www.wikiskripta.eu/index.php/Golgiho_apar%C3%A1t" TargetMode="External"/><Relationship Id="rId17" Type="http://schemas.openxmlformats.org/officeDocument/2006/relationships/hyperlink" Target="http://www.wikiskripta.eu/index.php?title=Spermie&amp;veaction=edit&amp;vesection=3" TargetMode="External"/><Relationship Id="rId25" Type="http://schemas.openxmlformats.org/officeDocument/2006/relationships/hyperlink" Target="https://sk.wikipedia.org/wiki/Choroba" TargetMode="External"/><Relationship Id="rId33" Type="http://schemas.openxmlformats.org/officeDocument/2006/relationships/hyperlink" Target="https://sk.wikipedia.org/wiki/Nervov%C3%A1_s%C3%BAstava" TargetMode="External"/><Relationship Id="rId38" Type="http://schemas.openxmlformats.org/officeDocument/2006/relationships/hyperlink" Target="https://sk.wikipedia.org/wiki/Rohovka" TargetMode="External"/><Relationship Id="rId46" Type="http://schemas.openxmlformats.org/officeDocument/2006/relationships/hyperlink" Target="https://sk.wikipedia.org/wiki/R%C3%B3movia" TargetMode="External"/><Relationship Id="rId59" Type="http://schemas.openxmlformats.org/officeDocument/2006/relationships/hyperlink" Target="http://www.wikiskripta.eu/index.php/Hojen%C3%AD_ran" TargetMode="External"/><Relationship Id="rId67" Type="http://schemas.openxmlformats.org/officeDocument/2006/relationships/hyperlink" Target="https://sk.wikipedia.org/wiki/Diabetes_mellitus" TargetMode="External"/><Relationship Id="rId103" Type="http://schemas.openxmlformats.org/officeDocument/2006/relationships/theme" Target="theme/theme1.xml"/><Relationship Id="rId20" Type="http://schemas.openxmlformats.org/officeDocument/2006/relationships/hyperlink" Target="http://www.wikiskripta.eu/index.php?title=Spermie&amp;action=edit&amp;section=4" TargetMode="External"/><Relationship Id="rId41" Type="http://schemas.openxmlformats.org/officeDocument/2006/relationships/hyperlink" Target="https://sk.wikipedia.org/wiki/Kongescia" TargetMode="External"/><Relationship Id="rId54" Type="http://schemas.openxmlformats.org/officeDocument/2006/relationships/hyperlink" Target="http://www.wikiskripta.eu/index.php?title=Inzulin&amp;veaction=edit&amp;vesection=11" TargetMode="External"/><Relationship Id="rId62" Type="http://schemas.openxmlformats.org/officeDocument/2006/relationships/hyperlink" Target="https://sk.wikipedia.org/wiki/Inzul%C3%ADn" TargetMode="External"/><Relationship Id="rId70" Type="http://schemas.openxmlformats.org/officeDocument/2006/relationships/hyperlink" Target="http://www.wikiskripta.eu/index.php/Infarkt_myokardu" TargetMode="External"/><Relationship Id="rId75" Type="http://schemas.openxmlformats.org/officeDocument/2006/relationships/hyperlink" Target="http://www.wikiskripta.eu/index.php/Infarkt_myokardu" TargetMode="External"/><Relationship Id="rId83" Type="http://schemas.openxmlformats.org/officeDocument/2006/relationships/hyperlink" Target="http://www.wikiskripta.eu/index.php/Elektrokardiografie" TargetMode="External"/><Relationship Id="rId88" Type="http://schemas.openxmlformats.org/officeDocument/2006/relationships/hyperlink" Target="http://www.wikiskripta.eu/index.php/Soubor:Achtung.svg" TargetMode="External"/><Relationship Id="rId91" Type="http://schemas.openxmlformats.org/officeDocument/2006/relationships/hyperlink" Target="https://sk.wikipedia.org/wiki/Mozog" TargetMode="External"/><Relationship Id="rId96" Type="http://schemas.openxmlformats.org/officeDocument/2006/relationships/hyperlink" Target="https://cs.wikipedia.org/wiki/Ateroskler%C3%B3z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wikiskripta.eu/index.php?title=Spermie&amp;action=edit&amp;section=2" TargetMode="External"/><Relationship Id="rId23" Type="http://schemas.openxmlformats.org/officeDocument/2006/relationships/hyperlink" Target="https://sk.wikipedia.org/wiki/Tlak" TargetMode="External"/><Relationship Id="rId28" Type="http://schemas.openxmlformats.org/officeDocument/2006/relationships/hyperlink" Target="https://sk.wikipedia.org/w/index.php?title=Zelen%C3%BD_z%C3%A1kal&amp;veaction=edit&amp;section=1" TargetMode="External"/><Relationship Id="rId36" Type="http://schemas.openxmlformats.org/officeDocument/2006/relationships/hyperlink" Target="https://sk.wikipedia.org/wiki/Zvislos%C5%A5" TargetMode="External"/><Relationship Id="rId49" Type="http://schemas.openxmlformats.org/officeDocument/2006/relationships/hyperlink" Target="http://www.zdravieportal.sk/author/admin/" TargetMode="External"/><Relationship Id="rId57" Type="http://schemas.openxmlformats.org/officeDocument/2006/relationships/hyperlink" Target="http://www.wikiskripta.eu/index.php/Ketogeneze" TargetMode="External"/><Relationship Id="rId10" Type="http://schemas.openxmlformats.org/officeDocument/2006/relationships/hyperlink" Target="http://www.wikiskripta.eu/index.php?title=Spermie&amp;action=edit&amp;section=1" TargetMode="External"/><Relationship Id="rId31" Type="http://schemas.openxmlformats.org/officeDocument/2006/relationships/hyperlink" Target="https://sk.wikipedia.org/wiki/Oko" TargetMode="External"/><Relationship Id="rId44" Type="http://schemas.openxmlformats.org/officeDocument/2006/relationships/hyperlink" Target="https://sk.wikipedia.org/wiki/Podl%C3%B4%C5%BEko" TargetMode="External"/><Relationship Id="rId52" Type="http://schemas.openxmlformats.org/officeDocument/2006/relationships/hyperlink" Target="http://www.wikiskripta.eu/index.php?title=Inzulin&amp;veaction=edit&amp;vesection=10" TargetMode="External"/><Relationship Id="rId60" Type="http://schemas.openxmlformats.org/officeDocument/2006/relationships/hyperlink" Target="http://www.wikiskripta.eu/index.php/Bun%C4%9B%C4%8Dn%C3%BD_cyklus" TargetMode="External"/><Relationship Id="rId65" Type="http://schemas.openxmlformats.org/officeDocument/2006/relationships/hyperlink" Target="https://sk.wikipedia.org/wiki/Aloa_prav%C3%A1" TargetMode="External"/><Relationship Id="rId73" Type="http://schemas.openxmlformats.org/officeDocument/2006/relationships/hyperlink" Target="http://www.wikiskripta.eu/index.php/Ateroskler%C3%B3za" TargetMode="External"/><Relationship Id="rId78" Type="http://schemas.openxmlformats.org/officeDocument/2006/relationships/hyperlink" Target="http://www.wikiskripta.eu/index.php/Arteri%C3%A1ln%C3%AD_hypertenze" TargetMode="External"/><Relationship Id="rId81" Type="http://schemas.openxmlformats.org/officeDocument/2006/relationships/hyperlink" Target="http://www.wikiskripta.eu/index.php?title=Infarkt_myokardu&amp;veaction=edit&amp;vesection=3" TargetMode="External"/><Relationship Id="rId86" Type="http://schemas.openxmlformats.org/officeDocument/2006/relationships/hyperlink" Target="http://www.wikiskripta.eu/index.php/Infarkt_myokardu" TargetMode="External"/><Relationship Id="rId94" Type="http://schemas.openxmlformats.org/officeDocument/2006/relationships/hyperlink" Target="https://cs.wikipedia.org/wiki/Tromb%C3%B3za" TargetMode="External"/><Relationship Id="rId99" Type="http://schemas.openxmlformats.org/officeDocument/2006/relationships/hyperlink" Target="https://cs.wikipedia.org/w/index.php?title=C%C3%A9vn%C3%AD_mozkov%C3%A1_p%C5%99%C3%ADhoda&amp;action=edit&amp;section=3" TargetMode="External"/><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www.wikiskripta.eu/index.php/Lysozom" TargetMode="External"/><Relationship Id="rId18" Type="http://schemas.openxmlformats.org/officeDocument/2006/relationships/hyperlink" Target="http://www.wikiskripta.eu/index.php?title=Spermie&amp;action=edit&amp;section=3" TargetMode="External"/><Relationship Id="rId39" Type="http://schemas.openxmlformats.org/officeDocument/2006/relationships/hyperlink" Target="https://sk.wikipedia.org/wiki/Epitel" TargetMode="External"/><Relationship Id="rId34" Type="http://schemas.openxmlformats.org/officeDocument/2006/relationships/hyperlink" Target="https://sk.wikipedia.org/wiki/Ak%C3%BAtny" TargetMode="External"/><Relationship Id="rId50" Type="http://schemas.openxmlformats.org/officeDocument/2006/relationships/hyperlink" Target="http://www.zdravieportal.sk/co-je-seroslepota-hemeralopia/" TargetMode="External"/><Relationship Id="rId55" Type="http://schemas.openxmlformats.org/officeDocument/2006/relationships/hyperlink" Target="http://www.wikiskripta.eu/index.php?title=Inzulin&amp;action=edit&amp;section=11" TargetMode="External"/><Relationship Id="rId76" Type="http://schemas.openxmlformats.org/officeDocument/2006/relationships/hyperlink" Target="http://www.wikiskripta.eu/index.php?title=Infarkt_myokardu&amp;veaction=edit&amp;vesection=2" TargetMode="External"/><Relationship Id="rId97" Type="http://schemas.openxmlformats.org/officeDocument/2006/relationships/hyperlink" Target="https://cs.wikipedia.org/wiki/Tepn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11388</Words>
  <Characters>64914</Characters>
  <Application>Microsoft Office Word</Application>
  <DocSecurity>0</DocSecurity>
  <Lines>540</Lines>
  <Paragraphs>152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Patrícia</dc:creator>
  <cp:lastModifiedBy>Patrícia</cp:lastModifiedBy>
  <cp:revision>6</cp:revision>
  <dcterms:created xsi:type="dcterms:W3CDTF">2017-06-11T19:33:00Z</dcterms:created>
  <dcterms:modified xsi:type="dcterms:W3CDTF">2018-03-15T05:34:00Z</dcterms:modified>
</cp:coreProperties>
</file>