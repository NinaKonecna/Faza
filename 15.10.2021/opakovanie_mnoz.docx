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F3" w:rsidRPr="006933F3" w:rsidRDefault="006933F3" w:rsidP="006933F3">
      <w:pPr>
        <w:ind w:left="142"/>
        <w:jc w:val="both"/>
        <w:outlineLvl w:val="3"/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  <w:t>Množiny a intervaly</w:t>
      </w:r>
    </w:p>
    <w:p w:rsidR="006933F3" w:rsidRPr="006933F3" w:rsidRDefault="006933F3" w:rsidP="006933F3">
      <w:pPr>
        <w:ind w:left="142"/>
        <w:jc w:val="both"/>
        <w:outlineLvl w:val="3"/>
        <w:rPr>
          <w:ins w:id="0" w:author="Unknown"/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</w:pPr>
      <w:ins w:id="1" w:author="Unknown">
        <w:r w:rsidRPr="006933F3">
          <w:rPr>
            <w:rFonts w:eastAsia="Times New Roman"/>
            <w:b/>
            <w:bCs/>
            <w:i w:val="0"/>
            <w:color w:val="000000" w:themeColor="text1"/>
            <w:sz w:val="28"/>
            <w:szCs w:val="24"/>
            <w:lang w:eastAsia="sk-SK"/>
          </w:rPr>
          <w:t>Príklad 1:</w:t>
        </w:r>
      </w:ins>
      <w:r w:rsidRPr="006933F3"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  <w:t xml:space="preserve"> </w:t>
      </w:r>
      <w:ins w:id="2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Zapíšte vymenovaním prvkov:</w:t>
        </w:r>
      </w:ins>
    </w:p>
    <w:p w:rsidR="006933F3" w:rsidRPr="006933F3" w:rsidRDefault="006933F3" w:rsidP="006933F3">
      <w:pPr>
        <w:ind w:left="142"/>
        <w:jc w:val="both"/>
        <w:rPr>
          <w:ins w:id="3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a</w:t>
      </w:r>
      <w:ins w:id="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) množinu všetkých prirodzených čísel menších ako 7 a väčších ako 2; </w:t>
        </w:r>
      </w:ins>
    </w:p>
    <w:p w:rsidR="006933F3" w:rsidRPr="006933F3" w:rsidRDefault="006933F3" w:rsidP="006933F3">
      <w:pPr>
        <w:ind w:left="142"/>
        <w:jc w:val="both"/>
        <w:rPr>
          <w:ins w:id="5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b</w:t>
      </w:r>
      <w:ins w:id="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prirodzených čísel, ktorých druhá mocnina je menšia ako 100</w:t>
        </w:r>
      </w:ins>
    </w:p>
    <w:p w:rsidR="006933F3" w:rsidRPr="006933F3" w:rsidRDefault="006933F3" w:rsidP="006933F3">
      <w:pPr>
        <w:ind w:left="142"/>
        <w:jc w:val="both"/>
        <w:rPr>
          <w:ins w:id="7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c</w:t>
      </w:r>
      <w:ins w:id="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 väčších ako -7 a menších alebo rovných ako číslo 3;</w:t>
        </w:r>
      </w:ins>
    </w:p>
    <w:p w:rsidR="006933F3" w:rsidRPr="006933F3" w:rsidRDefault="006933F3" w:rsidP="006933F3">
      <w:pPr>
        <w:ind w:left="142"/>
        <w:jc w:val="both"/>
        <w:rPr>
          <w:ins w:id="9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d</w:t>
      </w:r>
      <w:ins w:id="10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čísel, ktorých druhá mocnina je rovná 25;</w:t>
        </w:r>
      </w:ins>
    </w:p>
    <w:p w:rsidR="006933F3" w:rsidRPr="006933F3" w:rsidRDefault="006933F3" w:rsidP="006933F3">
      <w:pPr>
        <w:ind w:left="142"/>
        <w:jc w:val="both"/>
        <w:rPr>
          <w:ins w:id="11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e</w:t>
      </w:r>
      <w:ins w:id="12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čísel, ktorých druhá mocnina je rovná 36;</w:t>
        </w:r>
      </w:ins>
    </w:p>
    <w:p w:rsidR="006933F3" w:rsidRPr="006933F3" w:rsidRDefault="006933F3" w:rsidP="006933F3">
      <w:pPr>
        <w:ind w:left="142"/>
        <w:jc w:val="both"/>
        <w:rPr>
          <w:ins w:id="13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f</w:t>
      </w:r>
      <w:ins w:id="1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čísel, ktorých druhá mocnina je väčšia ako 8 a menšia ako 50;</w:t>
        </w:r>
      </w:ins>
    </w:p>
    <w:p w:rsidR="006933F3" w:rsidRPr="006933F3" w:rsidRDefault="006933F3" w:rsidP="006933F3">
      <w:pPr>
        <w:ind w:left="142"/>
        <w:jc w:val="both"/>
        <w:rPr>
          <w:ins w:id="15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g</w:t>
      </w:r>
      <w:ins w:id="1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prirodzených čísel menších alebo rovných číslu 6;</w:t>
        </w:r>
      </w:ins>
    </w:p>
    <w:p w:rsidR="006933F3" w:rsidRPr="006933F3" w:rsidRDefault="006933F3" w:rsidP="006933F3">
      <w:pPr>
        <w:ind w:left="142"/>
        <w:jc w:val="both"/>
        <w:outlineLvl w:val="3"/>
        <w:rPr>
          <w:ins w:id="17" w:author="Unknown"/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</w:pPr>
      <w:ins w:id="18" w:author="Unknown">
        <w:r w:rsidRPr="006933F3">
          <w:rPr>
            <w:rFonts w:eastAsia="Times New Roman"/>
            <w:b/>
            <w:bCs/>
            <w:i w:val="0"/>
            <w:color w:val="000000" w:themeColor="text1"/>
            <w:sz w:val="28"/>
            <w:szCs w:val="24"/>
            <w:lang w:eastAsia="sk-SK"/>
          </w:rPr>
          <w:t>Príklad 2:</w:t>
        </w:r>
      </w:ins>
      <w:r w:rsidRPr="006933F3"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  <w:t xml:space="preserve"> </w:t>
      </w:r>
      <w:ins w:id="19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Zapíšte charakteristickou vlastnosťou:</w:t>
        </w:r>
      </w:ins>
    </w:p>
    <w:p w:rsidR="006933F3" w:rsidRPr="006933F3" w:rsidRDefault="006933F3" w:rsidP="006933F3">
      <w:pPr>
        <w:ind w:left="142"/>
        <w:jc w:val="both"/>
        <w:rPr>
          <w:ins w:id="20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a</w:t>
      </w:r>
      <w:ins w:id="21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) množinu všetkých prirodzených čísel menších ako 8 a väčších ako 1; </w:t>
        </w:r>
      </w:ins>
    </w:p>
    <w:p w:rsidR="006933F3" w:rsidRPr="006933F3" w:rsidRDefault="006933F3" w:rsidP="006933F3">
      <w:pPr>
        <w:ind w:left="142"/>
        <w:jc w:val="both"/>
        <w:rPr>
          <w:ins w:id="22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b</w:t>
      </w:r>
      <w:ins w:id="23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prirodzených čísel, ktorých druhá mocnina je menšia ako 82</w:t>
        </w:r>
      </w:ins>
    </w:p>
    <w:p w:rsidR="006933F3" w:rsidRPr="006933F3" w:rsidRDefault="006933F3" w:rsidP="006933F3">
      <w:pPr>
        <w:ind w:left="142"/>
        <w:jc w:val="both"/>
        <w:rPr>
          <w:ins w:id="24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c</w:t>
      </w:r>
      <w:ins w:id="25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) množinu všetkých 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prirodzených</w:t>
      </w:r>
      <w:ins w:id="2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 čísel väčších ako -5 a menších alebo rovných ako číslo 4;</w:t>
        </w:r>
      </w:ins>
    </w:p>
    <w:p w:rsidR="006933F3" w:rsidRPr="006933F3" w:rsidRDefault="006933F3" w:rsidP="006933F3">
      <w:pPr>
        <w:ind w:left="142"/>
        <w:jc w:val="both"/>
        <w:rPr>
          <w:ins w:id="27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d</w:t>
      </w:r>
      <w:ins w:id="2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čísel, ktorých druhá mocnina je rovná 49;</w:t>
        </w:r>
      </w:ins>
    </w:p>
    <w:p w:rsidR="006933F3" w:rsidRPr="006933F3" w:rsidRDefault="006933F3" w:rsidP="006933F3">
      <w:pPr>
        <w:ind w:left="142"/>
        <w:jc w:val="both"/>
        <w:rPr>
          <w:ins w:id="29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e</w:t>
      </w:r>
      <w:ins w:id="30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celých čísel, ktorých druhá mocnina je rovná 64;</w:t>
        </w:r>
      </w:ins>
    </w:p>
    <w:p w:rsidR="006933F3" w:rsidRPr="006933F3" w:rsidRDefault="006933F3" w:rsidP="006933F3">
      <w:pPr>
        <w:ind w:left="142"/>
        <w:jc w:val="both"/>
        <w:rPr>
          <w:ins w:id="31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f</w:t>
      </w:r>
      <w:ins w:id="32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prirodzených čísel, ktorých druhá mocnina je menšia ako 37;</w:t>
        </w:r>
      </w:ins>
    </w:p>
    <w:p w:rsidR="006933F3" w:rsidRPr="006933F3" w:rsidRDefault="006933F3" w:rsidP="006933F3">
      <w:pPr>
        <w:ind w:left="142"/>
        <w:jc w:val="both"/>
        <w:rPr>
          <w:ins w:id="33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g</w:t>
      </w:r>
      <w:ins w:id="3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) množinu všetkých prirodzených čísel menších alebo rovných číslu 9</w:t>
        </w:r>
      </w:ins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b/>
          <w:i w:val="0"/>
          <w:color w:val="000000" w:themeColor="text1"/>
          <w:sz w:val="28"/>
          <w:szCs w:val="24"/>
          <w:lang w:eastAsia="sk-SK"/>
        </w:rPr>
        <w:t>Príklad 3</w:t>
      </w: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:  </w:t>
      </w:r>
      <w:ins w:id="35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Dané sú množiny C={2;3;4;5}, D={-2;0;2;4;6}, E={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;-3&lt;x&lt;7}, F={x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N;1&lt;x&lt;4}. </w:t>
        </w:r>
      </w:ins>
    </w:p>
    <w:p w:rsidR="006933F3" w:rsidRPr="006933F3" w:rsidRDefault="006933F3" w:rsidP="006933F3">
      <w:pPr>
        <w:ind w:left="142"/>
        <w:jc w:val="both"/>
        <w:outlineLvl w:val="3"/>
        <w:rPr>
          <w:ins w:id="36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37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Určte: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ins w:id="3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a) C∩D; C∩E; E∩F</w:t>
        </w:r>
      </w:ins>
      <w:r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ab/>
      </w:r>
      <w:r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ab/>
      </w:r>
      <w:r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ab/>
      </w:r>
      <w:bookmarkStart w:id="39" w:name="_GoBack"/>
      <w:bookmarkEnd w:id="39"/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ins w:id="40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b) C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∪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D; C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∪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E; D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∪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F</w:t>
        </w:r>
      </w:ins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1" w:author="Unknown">
        <w:r w:rsidRPr="006933F3">
          <w:rPr>
            <w:rFonts w:eastAsia="Times New Roman"/>
            <w:b/>
            <w:bCs/>
            <w:i w:val="0"/>
            <w:color w:val="000000" w:themeColor="text1"/>
            <w:sz w:val="28"/>
            <w:szCs w:val="24"/>
            <w:lang w:eastAsia="sk-SK"/>
          </w:rPr>
          <w:t xml:space="preserve">Príklad </w:t>
        </w:r>
      </w:ins>
      <w:r w:rsidRPr="006933F3"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  <w:t>4</w:t>
      </w:r>
      <w:ins w:id="42" w:author="Unknown">
        <w:r w:rsidRPr="006933F3">
          <w:rPr>
            <w:rFonts w:eastAsia="Times New Roman"/>
            <w:b/>
            <w:bCs/>
            <w:i w:val="0"/>
            <w:color w:val="000000" w:themeColor="text1"/>
            <w:sz w:val="28"/>
            <w:szCs w:val="24"/>
            <w:lang w:eastAsia="sk-SK"/>
          </w:rPr>
          <w:t>:</w:t>
        </w:r>
      </w:ins>
      <w:r w:rsidRPr="006933F3">
        <w:rPr>
          <w:rFonts w:eastAsia="Times New Roman"/>
          <w:b/>
          <w:bCs/>
          <w:i w:val="0"/>
          <w:color w:val="000000" w:themeColor="text1"/>
          <w:sz w:val="28"/>
          <w:szCs w:val="24"/>
          <w:lang w:eastAsia="sk-SK"/>
        </w:rPr>
        <w:t xml:space="preserve"> </w:t>
      </w:r>
      <w:ins w:id="43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Zapíšte vymenovaním prvkov nasledovné množiny: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</w:t>
      </w:r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a) A={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N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 x&lt;5}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                     </w:t>
      </w:r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5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b) B={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 -2&lt;x≤5}</w:t>
        </w:r>
      </w:ins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c) C={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 x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vertAlign w:val="superscript"/>
            <w:lang w:eastAsia="sk-SK"/>
          </w:rPr>
          <w:t>2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=121}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</w:t>
      </w:r>
    </w:p>
    <w:p w:rsid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7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d) D={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N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 -5&lt;x&lt;-1}</w:t>
        </w:r>
      </w:ins>
    </w:p>
    <w:p w:rsidR="006933F3" w:rsidRPr="006933F3" w:rsidRDefault="006933F3" w:rsidP="006933F3">
      <w:pPr>
        <w:ind w:left="142"/>
        <w:jc w:val="both"/>
        <w:outlineLvl w:val="3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ins w:id="4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e) E={</w:t>
        </w:r>
        <w:proofErr w:type="spellStart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R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; -2≤x&lt;5}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</w:p>
    <w:p w:rsidR="006933F3" w:rsidRDefault="006933F3" w:rsidP="006933F3">
      <w:pPr>
        <w:ind w:left="142"/>
        <w:jc w:val="both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b/>
          <w:i w:val="0"/>
          <w:color w:val="000000" w:themeColor="text1"/>
          <w:sz w:val="28"/>
          <w:szCs w:val="24"/>
          <w:lang w:eastAsia="sk-SK"/>
        </w:rPr>
        <w:t>Príklad 5:</w:t>
      </w: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Určte zjednotenie a prienik množín:</w:t>
      </w:r>
    </w:p>
    <w:p w:rsidR="006933F3" w:rsidRDefault="006933F3" w:rsidP="006933F3">
      <w:pPr>
        <w:ind w:left="142"/>
        <w:jc w:val="both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a) </w:t>
      </w:r>
      <w:ins w:id="49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-5, 0, 3, 7 </w:t>
      </w:r>
      <w:ins w:id="50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, </w:t>
      </w:r>
      <w:ins w:id="51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0, 1, 2, 3, 4 </w:t>
      </w:r>
      <w:ins w:id="52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  </w:t>
      </w:r>
    </w:p>
    <w:p w:rsidR="006933F3" w:rsidRDefault="006933F3" w:rsidP="006933F3">
      <w:pPr>
        <w:ind w:left="142"/>
        <w:jc w:val="both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b) </w:t>
      </w:r>
      <w:ins w:id="53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proofErr w:type="spellStart"/>
      <w:ins w:id="5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; 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x</w:t>
      </w:r>
      <w:ins w:id="55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≥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0</w:t>
      </w:r>
      <w:ins w:id="5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       </w:t>
      </w:r>
    </w:p>
    <w:p w:rsidR="006933F3" w:rsidRDefault="006933F3" w:rsidP="006933F3">
      <w:pPr>
        <w:ind w:left="142"/>
        <w:jc w:val="both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c) </w:t>
      </w:r>
      <w:ins w:id="57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proofErr w:type="spellStart"/>
      <w:ins w:id="5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N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; 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x</w:t>
      </w:r>
      <w:ins w:id="59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≤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0</w:t>
      </w:r>
      <w:ins w:id="60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  </w:t>
      </w:r>
    </w:p>
    <w:p w:rsidR="006933F3" w:rsidRDefault="006933F3" w:rsidP="006933F3">
      <w:pPr>
        <w:ind w:left="142"/>
        <w:jc w:val="both"/>
        <w:rPr>
          <w:rFonts w:eastAsia="Times New Roman"/>
          <w:i w:val="0"/>
          <w:color w:val="000000" w:themeColor="text1"/>
          <w:sz w:val="28"/>
          <w:szCs w:val="24"/>
          <w:lang w:eastAsia="sk-SK"/>
        </w:rPr>
      </w:pPr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d) </w:t>
      </w:r>
      <w:ins w:id="61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proofErr w:type="spellStart"/>
      <w:ins w:id="62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Z</w:t>
        </w:r>
        <w:proofErr w:type="spellEnd"/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; 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x</w:t>
      </w:r>
      <w:ins w:id="63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≥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-3</w:t>
      </w:r>
      <w:ins w:id="64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,</w:t>
      </w:r>
      <w:ins w:id="65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{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 xml:space="preserve"> </w:t>
      </w:r>
      <w:proofErr w:type="spellStart"/>
      <w:ins w:id="66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x</w:t>
        </w:r>
        <w:r w:rsidRPr="006933F3">
          <w:rPr>
            <w:rFonts w:ascii="Cambria Math" w:eastAsia="Times New Roman" w:hAnsi="Cambria Math" w:cs="Cambria Math"/>
            <w:i w:val="0"/>
            <w:color w:val="000000" w:themeColor="text1"/>
            <w:sz w:val="28"/>
            <w:szCs w:val="24"/>
            <w:lang w:eastAsia="sk-SK"/>
          </w:rPr>
          <w:t>∈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N</w:t>
      </w:r>
      <w:proofErr w:type="spellEnd"/>
      <w:ins w:id="67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 xml:space="preserve">; 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x</w:t>
      </w:r>
      <w:ins w:id="68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&lt;</w:t>
        </w:r>
      </w:ins>
      <w:r w:rsidRPr="006933F3">
        <w:rPr>
          <w:rFonts w:eastAsia="Times New Roman"/>
          <w:i w:val="0"/>
          <w:color w:val="000000" w:themeColor="text1"/>
          <w:sz w:val="28"/>
          <w:szCs w:val="24"/>
          <w:lang w:eastAsia="sk-SK"/>
        </w:rPr>
        <w:t>30</w:t>
      </w:r>
      <w:ins w:id="69" w:author="Unknown">
        <w:r w:rsidRPr="006933F3">
          <w:rPr>
            <w:rFonts w:eastAsia="Times New Roman"/>
            <w:i w:val="0"/>
            <w:color w:val="000000" w:themeColor="text1"/>
            <w:sz w:val="28"/>
            <w:szCs w:val="24"/>
            <w:lang w:eastAsia="sk-SK"/>
          </w:rPr>
          <w:t>}</w:t>
        </w:r>
      </w:ins>
    </w:p>
    <w:p w:rsidR="006933F3" w:rsidRPr="006933F3" w:rsidRDefault="006933F3" w:rsidP="006933F3">
      <w:pPr>
        <w:ind w:left="142"/>
        <w:jc w:val="both"/>
        <w:rPr>
          <w:ins w:id="70" w:author="Unknown"/>
          <w:rFonts w:eastAsia="Times New Roman"/>
          <w:i w:val="0"/>
          <w:color w:val="000000" w:themeColor="text1"/>
          <w:sz w:val="28"/>
          <w:szCs w:val="24"/>
          <w:lang w:eastAsia="sk-SK"/>
        </w:rPr>
      </w:pPr>
    </w:p>
    <w:p w:rsidR="006933F3" w:rsidRDefault="006933F3" w:rsidP="006933F3">
      <w:pPr>
        <w:ind w:left="142"/>
        <w:jc w:val="both"/>
        <w:rPr>
          <w:i w:val="0"/>
          <w:color w:val="000000" w:themeColor="text1"/>
          <w:sz w:val="28"/>
          <w:szCs w:val="24"/>
        </w:rPr>
      </w:pPr>
      <w:r w:rsidRPr="006933F3">
        <w:rPr>
          <w:b/>
          <w:i w:val="0"/>
          <w:color w:val="000000" w:themeColor="text1"/>
          <w:sz w:val="28"/>
          <w:szCs w:val="24"/>
        </w:rPr>
        <w:t xml:space="preserve">Príklad 6: </w:t>
      </w:r>
      <w:r w:rsidRPr="006933F3">
        <w:rPr>
          <w:i w:val="0"/>
          <w:color w:val="000000" w:themeColor="text1"/>
          <w:sz w:val="28"/>
          <w:szCs w:val="24"/>
        </w:rPr>
        <w:t xml:space="preserve">Určte prieniky a zjednotenia intervalov: </w:t>
      </w:r>
    </w:p>
    <w:p w:rsidR="006933F3" w:rsidRPr="006933F3" w:rsidRDefault="006933F3" w:rsidP="006933F3">
      <w:pPr>
        <w:ind w:left="142"/>
        <w:jc w:val="both"/>
        <w:rPr>
          <w:i w:val="0"/>
          <w:color w:val="000000" w:themeColor="text1"/>
          <w:sz w:val="28"/>
          <w:szCs w:val="24"/>
        </w:rPr>
      </w:pPr>
      <w:r w:rsidRPr="006933F3">
        <w:rPr>
          <w:i w:val="0"/>
          <w:color w:val="000000" w:themeColor="text1"/>
          <w:sz w:val="28"/>
          <w:szCs w:val="24"/>
        </w:rPr>
        <w:t xml:space="preserve"> a) &lt;1,5), (-6; 3,4)         b)  (-∞,3), &lt;-3, ∞)   </w:t>
      </w:r>
      <w:r>
        <w:rPr>
          <w:i w:val="0"/>
          <w:color w:val="000000" w:themeColor="text1"/>
          <w:sz w:val="28"/>
          <w:szCs w:val="24"/>
        </w:rPr>
        <w:t xml:space="preserve">      </w:t>
      </w:r>
      <w:r w:rsidRPr="006933F3">
        <w:rPr>
          <w:i w:val="0"/>
          <w:color w:val="000000" w:themeColor="text1"/>
          <w:sz w:val="28"/>
          <w:szCs w:val="24"/>
        </w:rPr>
        <w:t>c) (-∞; 1,4&gt;, &lt;1,4; ∞)</w:t>
      </w:r>
    </w:p>
    <w:p w:rsidR="00C02899" w:rsidRPr="006933F3" w:rsidRDefault="00C02899">
      <w:pPr>
        <w:rPr>
          <w:sz w:val="28"/>
        </w:rPr>
      </w:pPr>
    </w:p>
    <w:sectPr w:rsidR="00C02899" w:rsidRPr="0069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F3"/>
    <w:rsid w:val="00213292"/>
    <w:rsid w:val="006933F3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1FD7"/>
  <w15:chartTrackingRefBased/>
  <w15:docId w15:val="{11945F72-5004-4C5B-8C46-29ACCE18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933F3"/>
    <w:pPr>
      <w:spacing w:after="0" w:line="240" w:lineRule="auto"/>
    </w:pPr>
    <w:rPr>
      <w:rFonts w:ascii="Times New Roman" w:eastAsia="Calibri" w:hAnsi="Times New Roman" w:cs="Times New Roman"/>
      <w:i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2020-09-16T20:01:00Z</dcterms:created>
  <dcterms:modified xsi:type="dcterms:W3CDTF">2020-09-16T20:01:00Z</dcterms:modified>
</cp:coreProperties>
</file>